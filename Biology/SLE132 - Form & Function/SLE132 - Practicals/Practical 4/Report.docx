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1858" w14:textId="0FE0CFF7" w:rsidR="001F2F10" w:rsidRPr="00B516E8" w:rsidRDefault="0035101F" w:rsidP="00BC7C29">
      <w:pPr>
        <w:rPr>
          <w:lang w:val="en-GB"/>
        </w:rPr>
      </w:pPr>
      <w:r>
        <w:rPr>
          <w:b/>
          <w:bCs/>
          <w:sz w:val="24"/>
          <w:szCs w:val="24"/>
          <w:lang w:val="en-GB"/>
        </w:rPr>
        <w:t xml:space="preserve">Note to markers: </w:t>
      </w:r>
      <w:r>
        <w:rPr>
          <w:sz w:val="24"/>
          <w:szCs w:val="24"/>
          <w:lang w:val="en-GB"/>
        </w:rPr>
        <w:t>My e-textbook came squished (I don’t know how to unsquish it) and is nearly 8000 pages</w:t>
      </w:r>
      <w:r w:rsidR="004D2E0D">
        <w:rPr>
          <w:sz w:val="24"/>
          <w:szCs w:val="24"/>
          <w:lang w:val="en-GB"/>
        </w:rPr>
        <w:t xml:space="preserve"> long,</w:t>
      </w:r>
      <w:r>
        <w:rPr>
          <w:sz w:val="24"/>
          <w:szCs w:val="24"/>
          <w:lang w:val="en-GB"/>
        </w:rPr>
        <w:t xml:space="preserve"> meaning my references are technically all wrong. </w:t>
      </w:r>
      <w:r w:rsidR="004D2E0D">
        <w:rPr>
          <w:sz w:val="24"/>
          <w:szCs w:val="24"/>
          <w:lang w:val="en-GB"/>
        </w:rPr>
        <w:t xml:space="preserve">To remedy this, </w:t>
      </w:r>
      <w:r>
        <w:rPr>
          <w:sz w:val="24"/>
          <w:szCs w:val="24"/>
          <w:lang w:val="en-GB"/>
        </w:rPr>
        <w:t xml:space="preserve">I put </w:t>
      </w:r>
      <w:r w:rsidRPr="0035101F">
        <w:rPr>
          <w:i/>
          <w:iCs/>
          <w:sz w:val="24"/>
          <w:szCs w:val="24"/>
          <w:lang w:val="en-GB"/>
        </w:rPr>
        <w:t>my</w:t>
      </w:r>
      <w:r>
        <w:rPr>
          <w:sz w:val="24"/>
          <w:szCs w:val="24"/>
          <w:lang w:val="en-GB"/>
        </w:rPr>
        <w:t xml:space="preserve"> page numbers and the chapters</w:t>
      </w:r>
      <w:r w:rsidR="00B44974">
        <w:rPr>
          <w:sz w:val="24"/>
          <w:szCs w:val="24"/>
          <w:lang w:val="en-GB"/>
        </w:rPr>
        <w:t>/sub-headings</w:t>
      </w:r>
      <w:r>
        <w:rPr>
          <w:sz w:val="24"/>
          <w:szCs w:val="24"/>
          <w:lang w:val="en-GB"/>
        </w:rPr>
        <w:t>/figures I reference from so you know the general area I got my information from</w:t>
      </w:r>
      <w:r w:rsidR="00B516E8">
        <w:rPr>
          <w:sz w:val="24"/>
          <w:szCs w:val="24"/>
          <w:lang w:val="en-GB"/>
        </w:rPr>
        <w:t xml:space="preserve"> – like </w:t>
      </w:r>
      <w:r w:rsidR="00B516E8">
        <w:rPr>
          <w:lang w:val="en-GB"/>
        </w:rPr>
        <w:t>(Urry A L et. al.; 2022:914) (Concept 10.3</w:t>
      </w:r>
      <w:r w:rsidR="004D2E0D">
        <w:rPr>
          <w:lang w:val="en-GB"/>
        </w:rPr>
        <w:t xml:space="preserve">; </w:t>
      </w:r>
      <w:r w:rsidR="00B516E8">
        <w:rPr>
          <w:lang w:val="en-GB"/>
        </w:rPr>
        <w:t>Figure 10.14)</w:t>
      </w:r>
      <w:r>
        <w:rPr>
          <w:sz w:val="24"/>
          <w:szCs w:val="24"/>
          <w:lang w:val="en-GB"/>
        </w:rPr>
        <w:t>.</w:t>
      </w:r>
      <w:r w:rsidR="007D3F0C">
        <w:rPr>
          <w:sz w:val="24"/>
          <w:szCs w:val="24"/>
          <w:lang w:val="en-GB"/>
        </w:rPr>
        <w:t xml:space="preserve"> </w:t>
      </w:r>
      <w:r w:rsidR="0079408B">
        <w:rPr>
          <w:sz w:val="24"/>
          <w:szCs w:val="24"/>
          <w:lang w:val="en-GB"/>
        </w:rPr>
        <w:t xml:space="preserve">I made them in distinct parentheses to qualify for in-text citation criteria and to have more accurate, though less formal information. I </w:t>
      </w:r>
      <w:r w:rsidR="007D3F0C">
        <w:rPr>
          <w:sz w:val="24"/>
          <w:szCs w:val="24"/>
          <w:lang w:val="en-GB"/>
        </w:rPr>
        <w:t xml:space="preserve">apologise in </w:t>
      </w:r>
      <w:r w:rsidR="004D2E0D">
        <w:rPr>
          <w:sz w:val="24"/>
          <w:szCs w:val="24"/>
          <w:lang w:val="en-GB"/>
        </w:rPr>
        <w:t>advance; it was confusing for me too</w:t>
      </w:r>
      <w:r w:rsidR="007D3F0C">
        <w:rPr>
          <w:sz w:val="24"/>
          <w:szCs w:val="24"/>
          <w:lang w:val="en-GB"/>
        </w:rPr>
        <w:t>.</w:t>
      </w:r>
      <w:r w:rsidR="004D2E0D">
        <w:rPr>
          <w:sz w:val="24"/>
          <w:szCs w:val="24"/>
          <w:lang w:val="en-GB"/>
        </w:rPr>
        <w:t xml:space="preserve"> </w:t>
      </w:r>
    </w:p>
    <w:p w14:paraId="384CAA8F" w14:textId="38005AAE" w:rsidR="003B1A71" w:rsidRDefault="003B1A71" w:rsidP="00BC7C29">
      <w:pPr>
        <w:rPr>
          <w:sz w:val="32"/>
          <w:szCs w:val="32"/>
          <w:lang w:val="en-GB"/>
        </w:rPr>
      </w:pPr>
      <w:r>
        <w:rPr>
          <w:b/>
          <w:bCs/>
          <w:sz w:val="32"/>
          <w:szCs w:val="32"/>
          <w:lang w:val="en-GB"/>
        </w:rPr>
        <w:t>Concept map</w:t>
      </w:r>
    </w:p>
    <w:p w14:paraId="1F6D0F28" w14:textId="434923C3" w:rsidR="003B1A71" w:rsidRDefault="003B1A71" w:rsidP="00BC7C29">
      <w:pPr>
        <w:rPr>
          <w:lang w:val="en-GB"/>
        </w:rPr>
      </w:pPr>
      <w:r>
        <w:rPr>
          <w:lang w:val="en-GB"/>
        </w:rPr>
        <w:t>Q1. Electrons</w:t>
      </w:r>
    </w:p>
    <w:p w14:paraId="210FB021" w14:textId="465AA6EF" w:rsidR="003B1A71" w:rsidRDefault="003B1A71" w:rsidP="00BC7C29">
      <w:pPr>
        <w:rPr>
          <w:lang w:val="en-GB"/>
        </w:rPr>
      </w:pPr>
      <w:r>
        <w:rPr>
          <w:lang w:val="en-GB"/>
        </w:rPr>
        <w:t>Q2. ATP</w:t>
      </w:r>
    </w:p>
    <w:p w14:paraId="4CE19E3C" w14:textId="1B92E665" w:rsidR="003B1A71" w:rsidRDefault="003B1A71" w:rsidP="00BC7C29">
      <w:pPr>
        <w:rPr>
          <w:lang w:val="en-GB"/>
        </w:rPr>
      </w:pPr>
      <w:r>
        <w:rPr>
          <w:lang w:val="en-GB"/>
        </w:rPr>
        <w:t>Q3. Water (2H+ and ½ O2)</w:t>
      </w:r>
    </w:p>
    <w:p w14:paraId="4791FA3B" w14:textId="76B0E924" w:rsidR="003B1A71" w:rsidRDefault="003B1A71" w:rsidP="00BC7C29">
      <w:pPr>
        <w:rPr>
          <w:lang w:val="en-GB"/>
        </w:rPr>
      </w:pPr>
      <w:r>
        <w:rPr>
          <w:lang w:val="en-GB"/>
        </w:rPr>
        <w:t>Q4. Light energy</w:t>
      </w:r>
    </w:p>
    <w:p w14:paraId="4BBF2448" w14:textId="1A48391F" w:rsidR="003B1A71" w:rsidRPr="003B1A71" w:rsidRDefault="003B1A71" w:rsidP="00BC7C29">
      <w:pPr>
        <w:rPr>
          <w:lang w:val="en-GB"/>
        </w:rPr>
      </w:pPr>
      <w:r>
        <w:rPr>
          <w:lang w:val="en-GB"/>
        </w:rPr>
        <w:t>Q5. NADP</w:t>
      </w:r>
      <w:r w:rsidR="004D2E0D">
        <w:rPr>
          <w:lang w:val="en-GB"/>
        </w:rPr>
        <w:t>H</w:t>
      </w:r>
    </w:p>
    <w:p w14:paraId="1CE2F86D" w14:textId="2F5DD8FE" w:rsidR="003B1A71" w:rsidRDefault="003B1A71" w:rsidP="00BC7C29">
      <w:pPr>
        <w:rPr>
          <w:lang w:val="en-GB"/>
        </w:rPr>
      </w:pPr>
      <w:r>
        <w:rPr>
          <w:lang w:val="en-GB"/>
        </w:rPr>
        <w:t>Q6. (i) Photosystem II and (ii) Photosystem I</w:t>
      </w:r>
    </w:p>
    <w:p w14:paraId="7D54082C" w14:textId="7C2EE7AA" w:rsidR="008671A1" w:rsidRDefault="008671A1" w:rsidP="00BC7C29">
      <w:pPr>
        <w:rPr>
          <w:lang w:val="en-GB"/>
        </w:rPr>
      </w:pPr>
      <w:r>
        <w:rPr>
          <w:lang w:val="en-GB"/>
        </w:rPr>
        <w:t>(</w:t>
      </w:r>
      <w:r w:rsidR="00C046F4">
        <w:rPr>
          <w:lang w:val="en-GB"/>
        </w:rPr>
        <w:t>Urry A</w:t>
      </w:r>
      <w:r w:rsidR="009234FA">
        <w:rPr>
          <w:lang w:val="en-GB"/>
        </w:rPr>
        <w:t xml:space="preserve"> </w:t>
      </w:r>
      <w:r w:rsidR="00C046F4">
        <w:rPr>
          <w:lang w:val="en-GB"/>
        </w:rPr>
        <w:t>L et. al.; 2022:</w:t>
      </w:r>
      <w:r w:rsidR="0024135C">
        <w:rPr>
          <w:lang w:val="en-GB"/>
        </w:rPr>
        <w:t>914</w:t>
      </w:r>
      <w:r w:rsidR="00C046F4">
        <w:rPr>
          <w:lang w:val="en-GB"/>
        </w:rPr>
        <w:t>)</w:t>
      </w:r>
      <w:r w:rsidR="0024135C">
        <w:rPr>
          <w:lang w:val="en-GB"/>
        </w:rPr>
        <w:t xml:space="preserve"> (Concept 10.3:Figure 10.14)</w:t>
      </w:r>
    </w:p>
    <w:p w14:paraId="2A5EFC22" w14:textId="3F8D46C7" w:rsidR="003B1A71" w:rsidRPr="003B1A71" w:rsidRDefault="003B1A71" w:rsidP="00BC7C29">
      <w:pPr>
        <w:rPr>
          <w:lang w:val="en-GB"/>
        </w:rPr>
      </w:pPr>
      <w:r>
        <w:rPr>
          <w:lang w:val="en-GB"/>
        </w:rPr>
        <w:t>Q7. NADP+</w:t>
      </w:r>
      <w:r w:rsidR="008671A1">
        <w:rPr>
          <w:lang w:val="en-GB"/>
        </w:rPr>
        <w:t xml:space="preserve"> (SLE132 Unit Coordinators; c.2023:6)</w:t>
      </w:r>
    </w:p>
    <w:p w14:paraId="5F71D679" w14:textId="77777777" w:rsidR="009B21BB" w:rsidRDefault="009B21BB" w:rsidP="00BC7C29">
      <w:pPr>
        <w:rPr>
          <w:sz w:val="24"/>
          <w:szCs w:val="24"/>
          <w:lang w:val="en-GB"/>
        </w:rPr>
      </w:pPr>
    </w:p>
    <w:p w14:paraId="4CEDE504" w14:textId="0D0123AF" w:rsidR="001C0F45" w:rsidRPr="00BC7C29" w:rsidRDefault="007C4BD8" w:rsidP="00BC7C29">
      <w:pPr>
        <w:rPr>
          <w:b/>
          <w:bCs/>
          <w:sz w:val="32"/>
          <w:szCs w:val="32"/>
          <w:lang w:val="en-GB"/>
        </w:rPr>
      </w:pPr>
      <w:r w:rsidRPr="007C4BD8">
        <w:rPr>
          <w:b/>
          <w:bCs/>
          <w:sz w:val="32"/>
          <w:szCs w:val="32"/>
          <w:lang w:val="en-GB"/>
        </w:rPr>
        <w:t>Introduction</w:t>
      </w:r>
    </w:p>
    <w:p w14:paraId="6E982A37" w14:textId="78657732" w:rsidR="00670619" w:rsidRPr="00670619" w:rsidRDefault="001C0F45" w:rsidP="00BC7C29">
      <w:pPr>
        <w:rPr>
          <w:lang w:val="en-GB"/>
        </w:rPr>
      </w:pPr>
      <w:r w:rsidRPr="0057117E">
        <w:rPr>
          <w:lang w:val="en-GB"/>
        </w:rPr>
        <w:t>2,6-dichlorophenolindophenol</w:t>
      </w:r>
      <w:r>
        <w:rPr>
          <w:lang w:val="en-GB"/>
        </w:rPr>
        <w:t xml:space="preserve"> (DCPIP) is known to lose colour as it gain electrons. This phenomenon </w:t>
      </w:r>
      <w:r w:rsidR="005D36D7">
        <w:rPr>
          <w:lang w:val="en-GB"/>
        </w:rPr>
        <w:t xml:space="preserve">can be </w:t>
      </w:r>
      <w:r>
        <w:rPr>
          <w:lang w:val="en-GB"/>
        </w:rPr>
        <w:t>exploited to determine the rate of reaction of processes like the light reactions in photosynthesis</w:t>
      </w:r>
      <w:r w:rsidR="00FE45A4">
        <w:rPr>
          <w:lang w:val="en-GB"/>
        </w:rPr>
        <w:t xml:space="preserve"> (SLE132 Unit Coordinators; c.2023:6</w:t>
      </w:r>
      <w:r w:rsidR="0013396D">
        <w:rPr>
          <w:lang w:val="en-GB"/>
        </w:rPr>
        <w:t>)</w:t>
      </w:r>
      <w:r>
        <w:rPr>
          <w:lang w:val="en-GB"/>
        </w:rPr>
        <w:t>.</w:t>
      </w:r>
      <w:r w:rsidR="004540E4">
        <w:rPr>
          <w:lang w:val="en-GB"/>
        </w:rPr>
        <w:t xml:space="preserve"> </w:t>
      </w:r>
      <w:r w:rsidR="00617AD3">
        <w:rPr>
          <w:lang w:val="en-GB"/>
        </w:rPr>
        <w:t>The goal was to</w:t>
      </w:r>
      <w:r w:rsidR="008C7066">
        <w:rPr>
          <w:lang w:val="en-GB"/>
        </w:rPr>
        <w:t xml:space="preserve"> gather data on this and</w:t>
      </w:r>
      <w:r w:rsidR="004540E4">
        <w:rPr>
          <w:lang w:val="en-GB"/>
        </w:rPr>
        <w:t xml:space="preserve"> to the consensus on this property of DCPIP. It was </w:t>
      </w:r>
      <w:r>
        <w:rPr>
          <w:lang w:val="en-GB"/>
        </w:rPr>
        <w:t>aimed to investigate the different effects light has on the colour of DCPIP when mixed with chlorophyll extract</w:t>
      </w:r>
      <w:r w:rsidR="00145367">
        <w:rPr>
          <w:lang w:val="en-GB"/>
        </w:rPr>
        <w:t xml:space="preserve">, measured using </w:t>
      </w:r>
      <w:r w:rsidR="000A0D7D">
        <w:rPr>
          <w:lang w:val="en-GB"/>
        </w:rPr>
        <w:t>a light spectrophotometer</w:t>
      </w:r>
      <w:r>
        <w:rPr>
          <w:lang w:val="en-GB"/>
        </w:rPr>
        <w:t>.</w:t>
      </w:r>
      <w:r w:rsidR="00B54AF8">
        <w:rPr>
          <w:lang w:val="en-GB"/>
        </w:rPr>
        <w:t xml:space="preserve"> It was hypothesised that the light would have a measurable impact on the absorbance of 590nm (blue) light</w:t>
      </w:r>
      <w:r w:rsidR="00A2319C">
        <w:rPr>
          <w:lang w:val="en-GB"/>
        </w:rPr>
        <w:t xml:space="preserve"> in the experimental assay and no change in the controls</w:t>
      </w:r>
      <w:r w:rsidR="000A0D7D">
        <w:rPr>
          <w:lang w:val="en-GB"/>
        </w:rPr>
        <w:t>.</w:t>
      </w:r>
      <w:r w:rsidR="00B54AF8">
        <w:rPr>
          <w:lang w:val="en-GB"/>
        </w:rPr>
        <w:t xml:space="preserve"> </w:t>
      </w:r>
    </w:p>
    <w:p w14:paraId="48C49834" w14:textId="6D3649A7" w:rsidR="00B831ED" w:rsidRDefault="00E2186D" w:rsidP="00BC7C29">
      <w:pPr>
        <w:rPr>
          <w:lang w:val="en-GB"/>
        </w:rPr>
      </w:pPr>
      <w:r>
        <w:rPr>
          <w:lang w:val="en-GB"/>
        </w:rPr>
        <w:t xml:space="preserve">Photosynthesis is a sugar-producing process </w:t>
      </w:r>
      <w:r w:rsidR="00A748D2">
        <w:rPr>
          <w:lang w:val="en-GB"/>
        </w:rPr>
        <w:t xml:space="preserve">consisting of two distinct light and dark reactions </w:t>
      </w:r>
      <w:r>
        <w:rPr>
          <w:lang w:val="en-GB"/>
        </w:rPr>
        <w:t>that occurs in all plants for the purposes of energy, storage, and growth</w:t>
      </w:r>
      <w:r w:rsidR="004D0973">
        <w:rPr>
          <w:lang w:val="en-GB"/>
        </w:rPr>
        <w:t xml:space="preserve"> (Geiger; 2020)</w:t>
      </w:r>
      <w:r>
        <w:rPr>
          <w:lang w:val="en-GB"/>
        </w:rPr>
        <w:t xml:space="preserve">. </w:t>
      </w:r>
      <w:r w:rsidR="009B21BB">
        <w:rPr>
          <w:lang w:val="en-GB"/>
        </w:rPr>
        <w:t>The light reactions</w:t>
      </w:r>
      <w:r w:rsidR="00B831ED">
        <w:rPr>
          <w:lang w:val="en-GB"/>
        </w:rPr>
        <w:t>, in Photosystem II (PSII),</w:t>
      </w:r>
      <w:r w:rsidR="009B21BB">
        <w:rPr>
          <w:lang w:val="en-GB"/>
        </w:rPr>
        <w:t xml:space="preserve"> </w:t>
      </w:r>
      <w:r w:rsidR="00B831ED">
        <w:rPr>
          <w:lang w:val="en-GB"/>
        </w:rPr>
        <w:t>feed electrons to Photosystem I (PSI). These electrons come from external photons exciting chlorophylls pigment electrons</w:t>
      </w:r>
      <w:r w:rsidR="0082456B">
        <w:rPr>
          <w:lang w:val="en-GB"/>
        </w:rPr>
        <w:t>. Water is</w:t>
      </w:r>
      <w:r w:rsidR="00EC4CF7">
        <w:rPr>
          <w:lang w:val="en-GB"/>
        </w:rPr>
        <w:t xml:space="preserve"> oxidised</w:t>
      </w:r>
      <w:r w:rsidR="0082456B">
        <w:rPr>
          <w:lang w:val="en-GB"/>
        </w:rPr>
        <w:t xml:space="preserve"> </w:t>
      </w:r>
      <w:r w:rsidR="00DD2B09">
        <w:rPr>
          <w:lang w:val="en-GB"/>
        </w:rPr>
        <w:t>(</w:t>
      </w:r>
      <w:r w:rsidR="00651751">
        <w:rPr>
          <w:lang w:val="en-GB"/>
        </w:rPr>
        <w:t>H2O -&gt; 2H+ + ½</w:t>
      </w:r>
      <w:r w:rsidR="00DD2B09">
        <w:rPr>
          <w:lang w:val="en-GB"/>
        </w:rPr>
        <w:t>O</w:t>
      </w:r>
      <w:r w:rsidR="00651751">
        <w:rPr>
          <w:lang w:val="en-GB"/>
        </w:rPr>
        <w:t>2 + 2</w:t>
      </w:r>
      <w:r w:rsidR="00B831ED">
        <w:rPr>
          <w:lang w:val="en-GB"/>
        </w:rPr>
        <w:t xml:space="preserve"> electrons</w:t>
      </w:r>
      <w:r w:rsidR="00651751">
        <w:rPr>
          <w:lang w:val="en-GB"/>
        </w:rPr>
        <w:t>)</w:t>
      </w:r>
      <w:r w:rsidR="00785144">
        <w:rPr>
          <w:lang w:val="en-GB"/>
        </w:rPr>
        <w:t xml:space="preserve"> to replace pigment electrons</w:t>
      </w:r>
      <w:r w:rsidR="00B831ED">
        <w:rPr>
          <w:lang w:val="en-GB"/>
        </w:rPr>
        <w:t xml:space="preserve">. </w:t>
      </w:r>
      <w:r w:rsidR="00DD2B09">
        <w:rPr>
          <w:lang w:val="en-GB"/>
        </w:rPr>
        <w:t xml:space="preserve">The chloropylls may fluoresce and release heat as byproducts; the ½O2 and 2H+ are </w:t>
      </w:r>
      <w:r w:rsidR="00670619">
        <w:rPr>
          <w:lang w:val="en-GB"/>
        </w:rPr>
        <w:t xml:space="preserve">also </w:t>
      </w:r>
      <w:r w:rsidR="00DD2B09">
        <w:rPr>
          <w:lang w:val="en-GB"/>
        </w:rPr>
        <w:t xml:space="preserve">byproducts. </w:t>
      </w:r>
      <w:r w:rsidR="00B831ED">
        <w:rPr>
          <w:lang w:val="en-GB"/>
        </w:rPr>
        <w:t>To reach PS</w:t>
      </w:r>
      <w:r w:rsidR="002F2BBD">
        <w:rPr>
          <w:lang w:val="en-GB"/>
        </w:rPr>
        <w:t>I</w:t>
      </w:r>
      <w:r w:rsidR="00B831ED">
        <w:rPr>
          <w:lang w:val="en-GB"/>
        </w:rPr>
        <w:t xml:space="preserve">, the </w:t>
      </w:r>
      <w:r w:rsidR="00DB4A51">
        <w:rPr>
          <w:lang w:val="en-GB"/>
        </w:rPr>
        <w:t xml:space="preserve">excited </w:t>
      </w:r>
      <w:r w:rsidR="00B831ED">
        <w:rPr>
          <w:lang w:val="en-GB"/>
        </w:rPr>
        <w:t>electrons are accepted into P680+</w:t>
      </w:r>
      <w:r w:rsidR="00651926">
        <w:rPr>
          <w:lang w:val="en-GB"/>
        </w:rPr>
        <w:t>,</w:t>
      </w:r>
      <w:r w:rsidR="002E007D">
        <w:rPr>
          <w:lang w:val="en-GB"/>
        </w:rPr>
        <w:t xml:space="preserve"> which is then oxidised, permitting the electrons</w:t>
      </w:r>
      <w:r w:rsidR="00B831ED">
        <w:rPr>
          <w:lang w:val="en-GB"/>
        </w:rPr>
        <w:t xml:space="preserve"> into the primary electron acceptor. The electrons are used to produce a proton gradient and subsequently ATP</w:t>
      </w:r>
      <w:r w:rsidR="002F2BBD">
        <w:rPr>
          <w:lang w:val="en-GB"/>
        </w:rPr>
        <w:t xml:space="preserve"> via an electron transport chain (ETC)</w:t>
      </w:r>
      <w:r w:rsidR="00B831ED">
        <w:rPr>
          <w:lang w:val="en-GB"/>
        </w:rPr>
        <w:t>.</w:t>
      </w:r>
      <w:r w:rsidR="002F2BBD">
        <w:rPr>
          <w:lang w:val="en-GB"/>
        </w:rPr>
        <w:t xml:space="preserve"> Light excites the PSI electron acceptor, P700</w:t>
      </w:r>
      <w:r w:rsidR="00310A9B">
        <w:rPr>
          <w:lang w:val="en-GB"/>
        </w:rPr>
        <w:t>,</w:t>
      </w:r>
      <w:r w:rsidR="002F2BBD">
        <w:rPr>
          <w:lang w:val="en-GB"/>
        </w:rPr>
        <w:t xml:space="preserve"> so PSII electrons can be accepted. On each light excitation, these revigorated electrons pass through another ETC and allow an NADP to be reduced to </w:t>
      </w:r>
      <w:r w:rsidR="007B0E49">
        <w:rPr>
          <w:lang w:val="en-GB"/>
        </w:rPr>
        <w:t xml:space="preserve">the high-energy </w:t>
      </w:r>
      <w:r w:rsidR="002F2BBD">
        <w:rPr>
          <w:lang w:val="en-GB"/>
        </w:rPr>
        <w:t xml:space="preserve">NADPH. </w:t>
      </w:r>
      <w:r w:rsidR="007B0E49">
        <w:rPr>
          <w:lang w:val="en-GB"/>
        </w:rPr>
        <w:t>NADPH needs two of these electrons. The NADPH is then used in the dark reactions</w:t>
      </w:r>
      <w:r w:rsidR="002F788B">
        <w:rPr>
          <w:lang w:val="en-GB"/>
        </w:rPr>
        <w:t xml:space="preserve"> (Urry A L et. al; 2022:912-914) (Chapter 10:”Linear Electron Flow”). </w:t>
      </w:r>
      <w:r w:rsidR="006132D1">
        <w:rPr>
          <w:lang w:val="en-GB"/>
        </w:rPr>
        <w:t xml:space="preserve">In this experiment, NADP is </w:t>
      </w:r>
      <w:r w:rsidR="00C41F5B">
        <w:rPr>
          <w:lang w:val="en-GB"/>
        </w:rPr>
        <w:t xml:space="preserve">substituted </w:t>
      </w:r>
      <w:r w:rsidR="00C629FD">
        <w:rPr>
          <w:lang w:val="en-GB"/>
        </w:rPr>
        <w:t xml:space="preserve">for </w:t>
      </w:r>
      <w:r w:rsidR="006132D1">
        <w:rPr>
          <w:lang w:val="en-GB"/>
        </w:rPr>
        <w:t>DCPIP as the electron acceptor</w:t>
      </w:r>
      <w:r w:rsidR="005060B5">
        <w:rPr>
          <w:lang w:val="en-GB"/>
        </w:rPr>
        <w:t xml:space="preserve"> (SLE132 Unit Coordinators; c.2023:6)</w:t>
      </w:r>
      <w:r w:rsidR="006132D1">
        <w:rPr>
          <w:lang w:val="en-GB"/>
        </w:rPr>
        <w:t>.</w:t>
      </w:r>
    </w:p>
    <w:p w14:paraId="619C4A29" w14:textId="4EDB117B" w:rsidR="00AA01AD" w:rsidRDefault="00E2393D" w:rsidP="00BC7C29">
      <w:pPr>
        <w:rPr>
          <w:lang w:val="en-GB"/>
        </w:rPr>
      </w:pPr>
      <w:r>
        <w:rPr>
          <w:lang w:val="en-GB"/>
        </w:rPr>
        <w:lastRenderedPageBreak/>
        <w:t xml:space="preserve">The dark reactions </w:t>
      </w:r>
      <w:r w:rsidR="00524CE1">
        <w:rPr>
          <w:lang w:val="en-GB"/>
        </w:rPr>
        <w:t xml:space="preserve">are a cycle </w:t>
      </w:r>
      <w:r w:rsidR="00BC4D33">
        <w:rPr>
          <w:lang w:val="en-GB"/>
        </w:rPr>
        <w:t xml:space="preserve">of reactions with </w:t>
      </w:r>
      <w:r w:rsidR="00E06CEE">
        <w:rPr>
          <w:lang w:val="en-GB"/>
        </w:rPr>
        <w:t xml:space="preserve">carbon dioxide </w:t>
      </w:r>
      <w:r w:rsidR="00BC4D33">
        <w:rPr>
          <w:lang w:val="en-GB"/>
        </w:rPr>
        <w:t xml:space="preserve">to form sugars and </w:t>
      </w:r>
      <w:r w:rsidR="00B17DC9">
        <w:rPr>
          <w:lang w:val="en-GB"/>
        </w:rPr>
        <w:t xml:space="preserve">CO2 acceptor rejuvenation </w:t>
      </w:r>
      <w:r w:rsidR="00BC4D33">
        <w:rPr>
          <w:lang w:val="en-GB"/>
        </w:rPr>
        <w:t xml:space="preserve">to allow the cycle to repeat. </w:t>
      </w:r>
      <w:r w:rsidR="00AA01AD">
        <w:rPr>
          <w:lang w:val="en-GB"/>
        </w:rPr>
        <w:t>For every two glyceraldehyde 3-phosphate (G3P) the sugar-forming section produces, one glucose</w:t>
      </w:r>
      <w:r w:rsidR="002E1EDA">
        <w:rPr>
          <w:lang w:val="en-GB"/>
        </w:rPr>
        <w:t xml:space="preserve">, </w:t>
      </w:r>
      <w:r w:rsidR="008457B7">
        <w:rPr>
          <w:lang w:val="en-GB"/>
        </w:rPr>
        <w:t>isomer</w:t>
      </w:r>
      <w:r w:rsidR="002E1EDA">
        <w:rPr>
          <w:lang w:val="en-GB"/>
        </w:rPr>
        <w:t>,</w:t>
      </w:r>
      <w:r w:rsidR="00876B9A">
        <w:rPr>
          <w:lang w:val="en-GB"/>
        </w:rPr>
        <w:t xml:space="preserve"> or </w:t>
      </w:r>
      <w:r w:rsidR="0050392F">
        <w:rPr>
          <w:lang w:val="en-GB"/>
        </w:rPr>
        <w:t>derivative of</w:t>
      </w:r>
      <w:r w:rsidR="008457B7">
        <w:rPr>
          <w:lang w:val="en-GB"/>
        </w:rPr>
        <w:t xml:space="preserve"> </w:t>
      </w:r>
      <w:r w:rsidR="00AA01AD">
        <w:rPr>
          <w:lang w:val="en-GB"/>
        </w:rPr>
        <w:t>results.</w:t>
      </w:r>
      <w:r w:rsidR="00794DD4">
        <w:rPr>
          <w:lang w:val="en-GB"/>
        </w:rPr>
        <w:t xml:space="preserve"> During these processes, NADPH is oxidised to form NADP+ to allow the light reactions to continue</w:t>
      </w:r>
      <w:r w:rsidR="0054610D">
        <w:rPr>
          <w:lang w:val="en-GB"/>
        </w:rPr>
        <w:t xml:space="preserve"> </w:t>
      </w:r>
      <w:r w:rsidR="008D4F4D">
        <w:rPr>
          <w:lang w:val="en-GB"/>
        </w:rPr>
        <w:t xml:space="preserve">(Urry A L et. al; 2022:925-928) (Concept 10.4). </w:t>
      </w:r>
      <w:r w:rsidR="0054610D">
        <w:rPr>
          <w:lang w:val="en-GB"/>
        </w:rPr>
        <w:t xml:space="preserve">The DCPIP </w:t>
      </w:r>
      <w:r w:rsidR="00784F1C">
        <w:rPr>
          <w:lang w:val="en-GB"/>
        </w:rPr>
        <w:t xml:space="preserve">may </w:t>
      </w:r>
      <w:r w:rsidR="0054610D">
        <w:rPr>
          <w:lang w:val="en-GB"/>
        </w:rPr>
        <w:t xml:space="preserve">prevent this </w:t>
      </w:r>
      <w:r w:rsidR="00235E19">
        <w:rPr>
          <w:lang w:val="en-GB"/>
        </w:rPr>
        <w:t xml:space="preserve">light-dark-light </w:t>
      </w:r>
      <w:r w:rsidR="00A67666">
        <w:rPr>
          <w:lang w:val="en-GB"/>
        </w:rPr>
        <w:t xml:space="preserve">cycle </w:t>
      </w:r>
      <w:r w:rsidR="0054610D">
        <w:rPr>
          <w:lang w:val="en-GB"/>
        </w:rPr>
        <w:t>from continuing</w:t>
      </w:r>
      <w:r w:rsidR="00784F1C">
        <w:rPr>
          <w:lang w:val="en-GB"/>
        </w:rPr>
        <w:t xml:space="preserve"> as it is not specialised for the processes involved</w:t>
      </w:r>
      <w:r w:rsidR="00774388">
        <w:rPr>
          <w:lang w:val="en-GB"/>
        </w:rPr>
        <w:t xml:space="preserve"> like NADPH is</w:t>
      </w:r>
      <w:r w:rsidR="000155AC">
        <w:rPr>
          <w:lang w:val="en-GB"/>
        </w:rPr>
        <w:t>, though this is out of scope for the experiment.</w:t>
      </w:r>
    </w:p>
    <w:p w14:paraId="27E62BF1" w14:textId="77777777" w:rsidR="00C41F5B" w:rsidRDefault="00C41F5B" w:rsidP="00BC7C29">
      <w:pPr>
        <w:rPr>
          <w:lang w:val="en-GB"/>
        </w:rPr>
      </w:pPr>
    </w:p>
    <w:p w14:paraId="33DA9433" w14:textId="4E9DABF1" w:rsidR="00ED12C0" w:rsidRPr="00ED12C0" w:rsidRDefault="00ED12C0" w:rsidP="00BC7C29">
      <w:pPr>
        <w:rPr>
          <w:b/>
          <w:bCs/>
          <w:sz w:val="24"/>
          <w:szCs w:val="24"/>
          <w:lang w:val="en-GB"/>
        </w:rPr>
      </w:pPr>
      <w:r w:rsidRPr="00ED12C0">
        <w:rPr>
          <w:b/>
          <w:bCs/>
          <w:sz w:val="32"/>
          <w:szCs w:val="32"/>
          <w:lang w:val="en-GB"/>
        </w:rPr>
        <w:t>Method</w:t>
      </w:r>
    </w:p>
    <w:p w14:paraId="77372B4F" w14:textId="56F41FAF" w:rsidR="00E315BA" w:rsidRPr="00705AD8" w:rsidRDefault="00254314" w:rsidP="00BC7C29">
      <w:pPr>
        <w:rPr>
          <w:lang w:val="en-GB"/>
        </w:rPr>
      </w:pPr>
      <w:r>
        <w:rPr>
          <w:lang w:val="en-GB"/>
        </w:rPr>
        <w:t>A</w:t>
      </w:r>
      <w:r w:rsidR="004567B6">
        <w:rPr>
          <w:lang w:val="en-GB"/>
        </w:rPr>
        <w:t xml:space="preserve"> table </w:t>
      </w:r>
      <w:r>
        <w:rPr>
          <w:lang w:val="en-GB"/>
        </w:rPr>
        <w:t>was cordoned off where a ruler and a lamp were placed. The lamp was turned off and placed at the 0m of the ruler</w:t>
      </w:r>
      <w:r w:rsidR="006F383F">
        <w:rPr>
          <w:lang w:val="en-GB"/>
        </w:rPr>
        <w:t>, facing towards the 1m end</w:t>
      </w:r>
      <w:r>
        <w:rPr>
          <w:lang w:val="en-GB"/>
        </w:rPr>
        <w:t>. At the 26cm point three blue tack blobs were placed to hold the control and treatment cuvettes.</w:t>
      </w:r>
      <w:r w:rsidR="0001527D">
        <w:rPr>
          <w:lang w:val="en-GB"/>
        </w:rPr>
        <w:t xml:space="preserve"> Three cuvettes were picked and </w:t>
      </w:r>
      <w:r>
        <w:rPr>
          <w:lang w:val="en-GB"/>
        </w:rPr>
        <w:t xml:space="preserve">labelled as </w:t>
      </w:r>
      <w:r w:rsidRPr="00EB7C55">
        <w:rPr>
          <w:u w:val="single"/>
          <w:lang w:val="en-GB"/>
        </w:rPr>
        <w:t>C</w:t>
      </w:r>
      <w:r>
        <w:rPr>
          <w:lang w:val="en-GB"/>
        </w:rPr>
        <w:t xml:space="preserve"> (control), </w:t>
      </w:r>
      <w:r w:rsidRPr="00EB7C55">
        <w:rPr>
          <w:u w:val="single"/>
          <w:lang w:val="en-GB"/>
        </w:rPr>
        <w:t>DC</w:t>
      </w:r>
      <w:r>
        <w:rPr>
          <w:lang w:val="en-GB"/>
        </w:rPr>
        <w:t xml:space="preserve"> (Dark Control), and </w:t>
      </w:r>
      <w:r w:rsidRPr="00EB7C55">
        <w:rPr>
          <w:u w:val="single"/>
          <w:lang w:val="en-GB"/>
        </w:rPr>
        <w:t>E</w:t>
      </w:r>
      <w:r>
        <w:rPr>
          <w:lang w:val="en-GB"/>
        </w:rPr>
        <w:t xml:space="preserve"> (experimental)</w:t>
      </w:r>
      <w:r w:rsidR="0001527D">
        <w:rPr>
          <w:lang w:val="en-GB"/>
        </w:rPr>
        <w:t xml:space="preserve"> accordingly</w:t>
      </w:r>
      <w:r>
        <w:rPr>
          <w:lang w:val="en-GB"/>
        </w:rPr>
        <w:t>. Buffer</w:t>
      </w:r>
      <w:r w:rsidR="00B01823">
        <w:rPr>
          <w:lang w:val="en-GB"/>
        </w:rPr>
        <w:t xml:space="preserve">, </w:t>
      </w:r>
      <w:r>
        <w:rPr>
          <w:lang w:val="en-GB"/>
        </w:rPr>
        <w:t>DCPIP</w:t>
      </w:r>
      <w:r w:rsidR="00B01823">
        <w:rPr>
          <w:lang w:val="en-GB"/>
        </w:rPr>
        <w:t xml:space="preserve">, and 50 microlitres of chloroplast extract </w:t>
      </w:r>
      <w:r>
        <w:rPr>
          <w:lang w:val="en-GB"/>
        </w:rPr>
        <w:t xml:space="preserve">was added to each </w:t>
      </w:r>
      <w:r w:rsidR="00C46924">
        <w:rPr>
          <w:lang w:val="en-GB"/>
        </w:rPr>
        <w:t xml:space="preserve">then covered with parafilm </w:t>
      </w:r>
      <w:r>
        <w:rPr>
          <w:lang w:val="en-GB"/>
        </w:rPr>
        <w:t>in accordance with the</w:t>
      </w:r>
      <w:r w:rsidR="00705AD8">
        <w:rPr>
          <w:lang w:val="en-GB"/>
        </w:rPr>
        <w:t xml:space="preserve"> experimental</w:t>
      </w:r>
      <w:r>
        <w:rPr>
          <w:lang w:val="en-GB"/>
        </w:rPr>
        <w:t xml:space="preserve"> guidelines </w:t>
      </w:r>
      <w:r w:rsidR="00705AD8">
        <w:rPr>
          <w:lang w:val="en-GB"/>
        </w:rPr>
        <w:t xml:space="preserve">found in the </w:t>
      </w:r>
      <w:r w:rsidR="00B01823">
        <w:rPr>
          <w:lang w:val="en-GB"/>
        </w:rPr>
        <w:t xml:space="preserve">SLE132 </w:t>
      </w:r>
      <w:r w:rsidR="0085227A">
        <w:rPr>
          <w:lang w:val="en-GB"/>
        </w:rPr>
        <w:t>P</w:t>
      </w:r>
      <w:r w:rsidR="00705AD8">
        <w:rPr>
          <w:lang w:val="en-GB"/>
        </w:rPr>
        <w:t>ractical 4 manual</w:t>
      </w:r>
      <w:r w:rsidR="00E729F9">
        <w:rPr>
          <w:lang w:val="en-GB"/>
        </w:rPr>
        <w:t xml:space="preserve"> supplied by the SLE132 Unit Coordinators (c.2023:9)</w:t>
      </w:r>
      <w:r w:rsidR="00B01823">
        <w:rPr>
          <w:lang w:val="en-GB"/>
        </w:rPr>
        <w:t>.</w:t>
      </w:r>
      <w:r w:rsidR="00C46924">
        <w:rPr>
          <w:lang w:val="en-GB"/>
        </w:rPr>
        <w:t xml:space="preserve"> </w:t>
      </w:r>
      <w:r w:rsidR="00E87D74">
        <w:rPr>
          <w:lang w:val="en-GB"/>
        </w:rPr>
        <w:t xml:space="preserve">All were lightly shaken to homogenise the solution. </w:t>
      </w:r>
      <w:r w:rsidR="00C46924">
        <w:rPr>
          <w:lang w:val="en-GB"/>
        </w:rPr>
        <w:t>The assays then had their initial absorbance at 590nm read in the light spectro</w:t>
      </w:r>
      <w:r w:rsidR="00C51068">
        <w:rPr>
          <w:lang w:val="en-GB"/>
        </w:rPr>
        <w:t>photo</w:t>
      </w:r>
      <w:r w:rsidR="00C46924">
        <w:rPr>
          <w:lang w:val="en-GB"/>
        </w:rPr>
        <w:t xml:space="preserve">meter. Each was placed on separate blue tack blobs and the DC covered with a tin can. The lamp and a timer for two minutes were turned on. After the two minutes expired, the assays had their absorbance at 590nm measured </w:t>
      </w:r>
      <w:r w:rsidR="00DB5C20">
        <w:rPr>
          <w:lang w:val="en-GB"/>
        </w:rPr>
        <w:t xml:space="preserve">and written down before </w:t>
      </w:r>
      <w:r w:rsidR="00182855">
        <w:rPr>
          <w:lang w:val="en-GB"/>
        </w:rPr>
        <w:t xml:space="preserve">being </w:t>
      </w:r>
      <w:r w:rsidR="00DD7CFC">
        <w:rPr>
          <w:lang w:val="en-GB"/>
        </w:rPr>
        <w:t xml:space="preserve">lightly </w:t>
      </w:r>
      <w:r w:rsidR="00FC030C">
        <w:rPr>
          <w:lang w:val="en-GB"/>
        </w:rPr>
        <w:t xml:space="preserve">shaken then </w:t>
      </w:r>
      <w:r w:rsidR="00C46924">
        <w:rPr>
          <w:lang w:val="en-GB"/>
        </w:rPr>
        <w:t xml:space="preserve">set back to their conditions </w:t>
      </w:r>
      <w:r w:rsidR="00802FEA">
        <w:rPr>
          <w:lang w:val="en-GB"/>
        </w:rPr>
        <w:t>pre-</w:t>
      </w:r>
      <w:r w:rsidR="00C46924">
        <w:rPr>
          <w:lang w:val="en-GB"/>
        </w:rPr>
        <w:t xml:space="preserve">measurement. This was repeated 5 more times for a total of </w:t>
      </w:r>
      <w:r w:rsidR="00DB5C20">
        <w:rPr>
          <w:lang w:val="en-GB"/>
        </w:rPr>
        <w:t xml:space="preserve">7 readings and </w:t>
      </w:r>
      <w:r w:rsidR="00C46924">
        <w:rPr>
          <w:lang w:val="en-GB"/>
        </w:rPr>
        <w:t>12 minutes</w:t>
      </w:r>
      <w:r w:rsidR="00DB5C20">
        <w:rPr>
          <w:lang w:val="en-GB"/>
        </w:rPr>
        <w:t xml:space="preserve"> elapsed</w:t>
      </w:r>
      <w:r w:rsidR="004C24BB">
        <w:rPr>
          <w:lang w:val="en-GB"/>
        </w:rPr>
        <w:t xml:space="preserve"> (SLE132 Unit Coordinators; c.2023:8-9)</w:t>
      </w:r>
      <w:r w:rsidR="00C46924">
        <w:rPr>
          <w:lang w:val="en-GB"/>
        </w:rPr>
        <w:t>.</w:t>
      </w:r>
    </w:p>
    <w:p w14:paraId="0644B4D8" w14:textId="49D00F30" w:rsidR="007E2AD6" w:rsidRDefault="00C51068" w:rsidP="00BC7C29">
      <w:pPr>
        <w:rPr>
          <w:lang w:val="en-GB"/>
        </w:rPr>
      </w:pPr>
      <w:r w:rsidRPr="00B031C5">
        <w:rPr>
          <w:u w:val="single"/>
          <w:lang w:val="en-GB"/>
        </w:rPr>
        <w:t>E</w:t>
      </w:r>
      <w:r>
        <w:rPr>
          <w:lang w:val="en-GB"/>
        </w:rPr>
        <w:t xml:space="preserve"> was expected to show a decreasing absorbance as the DCPIP gained electrons </w:t>
      </w:r>
      <w:r w:rsidR="00E87D74">
        <w:rPr>
          <w:lang w:val="en-GB"/>
        </w:rPr>
        <w:t>from ferredoxin</w:t>
      </w:r>
      <w:r w:rsidR="00A5056F">
        <w:rPr>
          <w:lang w:val="en-GB"/>
        </w:rPr>
        <w:t xml:space="preserve"> (Urry A L et. al; 2022:913) (Chapter 10:”Linear Electron Flow”)</w:t>
      </w:r>
      <w:r>
        <w:rPr>
          <w:lang w:val="en-GB"/>
        </w:rPr>
        <w:t>.</w:t>
      </w:r>
      <w:r w:rsidR="00EC7F0B">
        <w:rPr>
          <w:lang w:val="en-GB"/>
        </w:rPr>
        <w:t xml:space="preserve"> </w:t>
      </w:r>
      <w:r w:rsidR="00EC7F0B" w:rsidRPr="00EE1C1A">
        <w:rPr>
          <w:u w:val="single"/>
          <w:lang w:val="en-GB"/>
        </w:rPr>
        <w:t>E</w:t>
      </w:r>
      <w:r w:rsidR="00EC7F0B">
        <w:rPr>
          <w:lang w:val="en-GB"/>
        </w:rPr>
        <w:t xml:space="preserve"> was used to determine the level of absorbance change from being exposed to light. </w:t>
      </w:r>
      <w:r w:rsidR="00EC7F0B" w:rsidRPr="00EE1C1A">
        <w:rPr>
          <w:u w:val="single"/>
          <w:lang w:val="en-GB"/>
        </w:rPr>
        <w:t>C</w:t>
      </w:r>
      <w:r w:rsidR="006C0C1B">
        <w:rPr>
          <w:lang w:val="en-GB"/>
        </w:rPr>
        <w:t xml:space="preserve"> </w:t>
      </w:r>
      <w:r w:rsidR="00EC7F0B">
        <w:rPr>
          <w:lang w:val="en-GB"/>
        </w:rPr>
        <w:t xml:space="preserve">was expected to not show any absorbance changes due to it lacking the electron-gaining DCPIP. </w:t>
      </w:r>
      <w:r w:rsidR="00EC7F0B" w:rsidRPr="00EE1C1A">
        <w:rPr>
          <w:u w:val="single"/>
          <w:lang w:val="en-GB"/>
        </w:rPr>
        <w:t>C</w:t>
      </w:r>
      <w:r w:rsidR="00EC7F0B">
        <w:rPr>
          <w:lang w:val="en-GB"/>
        </w:rPr>
        <w:t xml:space="preserve"> was used to</w:t>
      </w:r>
      <w:r w:rsidR="00BF42AB">
        <w:rPr>
          <w:lang w:val="en-GB"/>
        </w:rPr>
        <w:t xml:space="preserve"> establish that there would be no change in absorbance levels if no electron acceptor was present</w:t>
      </w:r>
      <w:r w:rsidR="00EC7F0B">
        <w:rPr>
          <w:lang w:val="en-GB"/>
        </w:rPr>
        <w:t xml:space="preserve">. </w:t>
      </w:r>
      <w:r w:rsidR="00EC7F0B" w:rsidRPr="00EE1C1A">
        <w:rPr>
          <w:u w:val="single"/>
          <w:lang w:val="en-GB"/>
        </w:rPr>
        <w:t>DC</w:t>
      </w:r>
      <w:r w:rsidR="00EC7F0B">
        <w:rPr>
          <w:lang w:val="en-GB"/>
        </w:rPr>
        <w:t xml:space="preserve"> was expected to show no absorbance changes due to the lack the light preventing the light reactions from occurring.</w:t>
      </w:r>
      <w:r w:rsidR="00EC7F0B">
        <w:rPr>
          <w:i/>
          <w:iCs/>
          <w:lang w:val="en-GB"/>
        </w:rPr>
        <w:t xml:space="preserve"> </w:t>
      </w:r>
      <w:r w:rsidR="00EC7F0B" w:rsidRPr="00EE1C1A">
        <w:rPr>
          <w:u w:val="single"/>
          <w:lang w:val="en-GB"/>
        </w:rPr>
        <w:t>DC</w:t>
      </w:r>
      <w:r w:rsidR="00EC7F0B">
        <w:rPr>
          <w:lang w:val="en-GB"/>
        </w:rPr>
        <w:t xml:space="preserve"> was used to </w:t>
      </w:r>
      <w:r w:rsidR="00BF42AB">
        <w:rPr>
          <w:lang w:val="en-GB"/>
        </w:rPr>
        <w:t xml:space="preserve">compare against </w:t>
      </w:r>
      <w:r w:rsidR="00BF42AB" w:rsidRPr="00EE1C1A">
        <w:rPr>
          <w:u w:val="single"/>
          <w:lang w:val="en-GB"/>
        </w:rPr>
        <w:t>E</w:t>
      </w:r>
      <w:r w:rsidR="00BF42AB">
        <w:rPr>
          <w:i/>
          <w:iCs/>
          <w:lang w:val="en-GB"/>
        </w:rPr>
        <w:t xml:space="preserve"> </w:t>
      </w:r>
      <w:r w:rsidR="00BF42AB" w:rsidRPr="00BF42AB">
        <w:rPr>
          <w:lang w:val="en-GB"/>
        </w:rPr>
        <w:t>to</w:t>
      </w:r>
      <w:r w:rsidR="00BF42AB">
        <w:rPr>
          <w:lang w:val="en-GB"/>
        </w:rPr>
        <w:t xml:space="preserve"> </w:t>
      </w:r>
      <w:r w:rsidR="00EC7F0B" w:rsidRPr="00BF42AB">
        <w:rPr>
          <w:lang w:val="en-GB"/>
        </w:rPr>
        <w:t>determine</w:t>
      </w:r>
      <w:r w:rsidR="00EC7F0B">
        <w:rPr>
          <w:lang w:val="en-GB"/>
        </w:rPr>
        <w:t xml:space="preserve"> if light was the cause for lowering absorbance.</w:t>
      </w:r>
    </w:p>
    <w:p w14:paraId="57F32B1B" w14:textId="25014A30" w:rsidR="00DE4681" w:rsidRPr="007E2AD6" w:rsidRDefault="00483E69" w:rsidP="00BC7C29">
      <w:pPr>
        <w:rPr>
          <w:lang w:val="en-GB"/>
        </w:rPr>
      </w:pPr>
      <w:r w:rsidRPr="00483E69">
        <w:rPr>
          <w:lang w:val="en-GB"/>
        </w:rPr>
        <w:t xml:space="preserve"> </w:t>
      </w:r>
      <w:r w:rsidR="00ED12C0" w:rsidRPr="00ED12C0">
        <w:rPr>
          <w:b/>
          <w:bCs/>
          <w:sz w:val="32"/>
          <w:szCs w:val="32"/>
          <w:lang w:val="en-GB"/>
        </w:rPr>
        <w:t>Results</w:t>
      </w:r>
    </w:p>
    <w:p w14:paraId="3EA2F0DD" w14:textId="6115DBDF" w:rsidR="00BD3188" w:rsidRDefault="00F51B1C" w:rsidP="00BC7C29">
      <w:pPr>
        <w:rPr>
          <w:lang w:val="en-GB"/>
        </w:rPr>
      </w:pPr>
      <w:r w:rsidRPr="00F51B1C">
        <w:rPr>
          <w:noProof/>
          <w:lang w:val="en-GB"/>
        </w:rPr>
        <w:drawing>
          <wp:anchor distT="0" distB="0" distL="114300" distR="114300" simplePos="0" relativeHeight="251659264" behindDoc="1" locked="0" layoutInCell="1" allowOverlap="1" wp14:anchorId="3E9FBC14" wp14:editId="32E127CF">
            <wp:simplePos x="0" y="0"/>
            <wp:positionH relativeFrom="column">
              <wp:posOffset>2121535</wp:posOffset>
            </wp:positionH>
            <wp:positionV relativeFrom="paragraph">
              <wp:posOffset>5715</wp:posOffset>
            </wp:positionV>
            <wp:extent cx="3667125" cy="2324100"/>
            <wp:effectExtent l="0" t="0" r="9525" b="0"/>
            <wp:wrapTight wrapText="bothSides">
              <wp:wrapPolygon edited="0">
                <wp:start x="0" y="0"/>
                <wp:lineTo x="0" y="21423"/>
                <wp:lineTo x="21544" y="21423"/>
                <wp:lineTo x="21544" y="0"/>
                <wp:lineTo x="0" y="0"/>
              </wp:wrapPolygon>
            </wp:wrapTight>
            <wp:docPr id="2046142296" name="Picture 1"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42296" name="Picture 1" descr="A graph of different colored lin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7125" cy="2324100"/>
                    </a:xfrm>
                    <a:prstGeom prst="rect">
                      <a:avLst/>
                    </a:prstGeom>
                  </pic:spPr>
                </pic:pic>
              </a:graphicData>
            </a:graphic>
            <wp14:sizeRelH relativeFrom="margin">
              <wp14:pctWidth>0</wp14:pctWidth>
            </wp14:sizeRelH>
            <wp14:sizeRelV relativeFrom="margin">
              <wp14:pctHeight>0</wp14:pctHeight>
            </wp14:sizeRelV>
          </wp:anchor>
        </w:drawing>
      </w:r>
      <w:r w:rsidR="00F56EBC">
        <w:rPr>
          <w:lang w:val="en-GB"/>
        </w:rPr>
        <w:t>Fig. 1. Line graph</w:t>
      </w:r>
      <w:r w:rsidR="00531255">
        <w:rPr>
          <w:lang w:val="en-GB"/>
        </w:rPr>
        <w:t xml:space="preserve"> comparing</w:t>
      </w:r>
      <w:r w:rsidR="00F56EBC">
        <w:rPr>
          <w:lang w:val="en-GB"/>
        </w:rPr>
        <w:t xml:space="preserve"> the absorbance of 590nm light </w:t>
      </w:r>
      <w:r w:rsidR="004232E7">
        <w:rPr>
          <w:lang w:val="en-GB"/>
        </w:rPr>
        <w:t>using</w:t>
      </w:r>
      <w:r w:rsidR="00531255">
        <w:rPr>
          <w:lang w:val="en-GB"/>
        </w:rPr>
        <w:t xml:space="preserve"> </w:t>
      </w:r>
      <w:r w:rsidR="00932BAB">
        <w:rPr>
          <w:lang w:val="en-GB"/>
        </w:rPr>
        <w:t>2 controls and 1 experimental unit</w:t>
      </w:r>
      <w:r w:rsidR="000D414A">
        <w:rPr>
          <w:lang w:val="en-GB"/>
        </w:rPr>
        <w:t>,</w:t>
      </w:r>
      <w:r w:rsidR="00932BAB">
        <w:rPr>
          <w:lang w:val="en-GB"/>
        </w:rPr>
        <w:t xml:space="preserve"> </w:t>
      </w:r>
      <w:r w:rsidR="000D414A">
        <w:rPr>
          <w:lang w:val="en-GB"/>
        </w:rPr>
        <w:t xml:space="preserve">all </w:t>
      </w:r>
      <w:r w:rsidR="00932BAB">
        <w:rPr>
          <w:lang w:val="en-GB"/>
        </w:rPr>
        <w:t xml:space="preserve">with </w:t>
      </w:r>
      <w:r w:rsidR="00F8350A">
        <w:rPr>
          <w:lang w:val="en-GB"/>
        </w:rPr>
        <w:t>chloroplast extract</w:t>
      </w:r>
      <w:ins w:id="0" w:author="Microsoft Word" w:date="2024-01-06T15:50:00Z">
        <w:r w:rsidR="00BF5C21">
          <w:rPr>
            <w:lang w:val="en-GB"/>
          </w:rPr>
          <w:t xml:space="preserve"> (n=3)</w:t>
        </w:r>
        <w:r w:rsidR="00932BAB">
          <w:rPr>
            <w:lang w:val="en-GB"/>
          </w:rPr>
          <w:t>.</w:t>
        </w:r>
      </w:ins>
      <w:r w:rsidR="00932BAB">
        <w:rPr>
          <w:lang w:val="en-GB"/>
        </w:rPr>
        <w:t xml:space="preserve"> There were </w:t>
      </w:r>
      <w:r w:rsidR="00F56EBC">
        <w:rPr>
          <w:lang w:val="en-GB"/>
        </w:rPr>
        <w:t xml:space="preserve">7 measurements </w:t>
      </w:r>
      <w:r w:rsidR="00932BAB">
        <w:rPr>
          <w:lang w:val="en-GB"/>
        </w:rPr>
        <w:t>taken</w:t>
      </w:r>
      <w:r w:rsidR="00B027E7">
        <w:rPr>
          <w:lang w:val="en-GB"/>
        </w:rPr>
        <w:t xml:space="preserve"> </w:t>
      </w:r>
      <w:ins w:id="1" w:author="Microsoft Word" w:date="2024-01-06T15:50:00Z">
        <w:r w:rsidR="00B027E7">
          <w:rPr>
            <w:lang w:val="en-GB"/>
          </w:rPr>
          <w:t>for each</w:t>
        </w:r>
        <w:r w:rsidR="00932BAB">
          <w:rPr>
            <w:lang w:val="en-GB"/>
          </w:rPr>
          <w:t xml:space="preserve"> </w:t>
        </w:r>
      </w:ins>
      <w:r w:rsidR="00F56EBC">
        <w:rPr>
          <w:lang w:val="en-GB"/>
        </w:rPr>
        <w:t xml:space="preserve">from </w:t>
      </w:r>
      <w:r w:rsidR="00531255">
        <w:rPr>
          <w:lang w:val="en-GB"/>
        </w:rPr>
        <w:t>0-</w:t>
      </w:r>
      <w:r w:rsidR="00F56EBC">
        <w:rPr>
          <w:lang w:val="en-GB"/>
        </w:rPr>
        <w:t>12 minute</w:t>
      </w:r>
      <w:r w:rsidR="00531255">
        <w:rPr>
          <w:lang w:val="en-GB"/>
        </w:rPr>
        <w:t>s</w:t>
      </w:r>
      <w:r w:rsidR="00932BAB">
        <w:rPr>
          <w:lang w:val="en-GB"/>
        </w:rPr>
        <w:t>, taken initially and every two minutes after</w:t>
      </w:r>
      <w:ins w:id="2" w:author="Microsoft Word" w:date="2024-01-06T15:50:00Z">
        <w:r w:rsidR="0071316E">
          <w:rPr>
            <w:lang w:val="en-GB"/>
          </w:rPr>
          <w:t xml:space="preserve"> using a light spectrophotometer</w:t>
        </w:r>
        <w:r w:rsidR="0043139D">
          <w:rPr>
            <w:lang w:val="en-GB"/>
          </w:rPr>
          <w:t>.</w:t>
        </w:r>
      </w:ins>
      <w:r w:rsidR="0043139D">
        <w:rPr>
          <w:lang w:val="en-GB"/>
        </w:rPr>
        <w:t xml:space="preserve"> </w:t>
      </w:r>
      <w:r w:rsidR="001B729A">
        <w:rPr>
          <w:lang w:val="en-GB"/>
        </w:rPr>
        <w:t>The red line shows the dark control</w:t>
      </w:r>
      <w:r w:rsidR="00483E69">
        <w:rPr>
          <w:lang w:val="en-GB"/>
        </w:rPr>
        <w:t xml:space="preserve"> with DCPIP, buffer, chloroplast extract, and a dark environment</w:t>
      </w:r>
      <w:r w:rsidR="001B729A">
        <w:rPr>
          <w:lang w:val="en-GB"/>
        </w:rPr>
        <w:t xml:space="preserve"> at a </w:t>
      </w:r>
      <w:ins w:id="3" w:author="Microsoft Word" w:date="2024-01-06T15:50:00Z">
        <w:r w:rsidR="004D00BD">
          <w:rPr>
            <w:lang w:val="en-GB"/>
          </w:rPr>
          <w:t>largely</w:t>
        </w:r>
      </w:ins>
      <w:r w:rsidR="004D00BD">
        <w:rPr>
          <w:lang w:val="en-GB"/>
        </w:rPr>
        <w:t xml:space="preserve"> </w:t>
      </w:r>
      <w:r w:rsidR="001B729A">
        <w:rPr>
          <w:lang w:val="en-GB"/>
        </w:rPr>
        <w:t xml:space="preserve">stable </w:t>
      </w:r>
      <w:ins w:id="4" w:author="Microsoft Word" w:date="2024-01-06T15:50:00Z">
        <w:r w:rsidR="00476CCD">
          <w:rPr>
            <w:lang w:val="en-GB"/>
          </w:rPr>
          <w:t xml:space="preserve">rate with an </w:t>
        </w:r>
      </w:ins>
      <w:r w:rsidR="001642EE">
        <w:rPr>
          <w:lang w:val="en-GB"/>
        </w:rPr>
        <w:t>average of 1</w:t>
      </w:r>
      <w:r w:rsidR="00483E69">
        <w:rPr>
          <w:lang w:val="en-GB"/>
        </w:rPr>
        <w:t>.32 absorbance</w:t>
      </w:r>
      <w:r w:rsidR="001642EE">
        <w:rPr>
          <w:lang w:val="en-GB"/>
        </w:rPr>
        <w:t>.</w:t>
      </w:r>
      <w:r w:rsidR="00483E69">
        <w:rPr>
          <w:lang w:val="en-GB"/>
        </w:rPr>
        <w:t xml:space="preserve"> The blue line shows the experimental with DCPIP, buffer, chloroplast extract, and a light environment with an initial reading of 1.344</w:t>
      </w:r>
      <w:r w:rsidR="004232E7">
        <w:rPr>
          <w:lang w:val="en-GB"/>
        </w:rPr>
        <w:t xml:space="preserve"> absorbance</w:t>
      </w:r>
      <w:r w:rsidR="00483E69">
        <w:rPr>
          <w:lang w:val="en-GB"/>
        </w:rPr>
        <w:t xml:space="preserve">, rapidly declining to 0.326, then stabilising </w:t>
      </w:r>
      <w:r w:rsidR="00483E69">
        <w:rPr>
          <w:lang w:val="en-GB"/>
        </w:rPr>
        <w:lastRenderedPageBreak/>
        <w:t xml:space="preserve">at 0.211. The green line shows the control with buffer, chloroplast extract, and a light environment at </w:t>
      </w:r>
      <w:r w:rsidR="00F90485">
        <w:rPr>
          <w:lang w:val="en-GB"/>
        </w:rPr>
        <w:t>a median of 0.199 absorbance</w:t>
      </w:r>
      <w:r w:rsidR="00483E69">
        <w:rPr>
          <w:lang w:val="en-GB"/>
        </w:rPr>
        <w:t>.</w:t>
      </w:r>
      <w:r w:rsidR="00EE33D4" w:rsidRPr="00EE33D4">
        <w:rPr>
          <w:noProof/>
        </w:rPr>
        <w:t xml:space="preserve"> </w:t>
      </w:r>
    </w:p>
    <w:p w14:paraId="6BDD22A3" w14:textId="42EB89E5" w:rsidR="0043139D" w:rsidRDefault="0043139D" w:rsidP="00CB2003">
      <w:pPr>
        <w:rPr>
          <w:lang w:val="en-GB"/>
        </w:rPr>
      </w:pPr>
    </w:p>
    <w:p w14:paraId="496DDCCE" w14:textId="46A640D1" w:rsidR="00033434" w:rsidRPr="00033434" w:rsidRDefault="00F666D5" w:rsidP="00886032">
      <w:r>
        <w:rPr>
          <w:lang w:val="en-GB"/>
        </w:rPr>
        <w:t xml:space="preserve">The dark control </w:t>
      </w:r>
      <w:r w:rsidRPr="00F666D5">
        <w:rPr>
          <w:lang w:val="en-GB"/>
        </w:rPr>
        <w:t>(</w:t>
      </w:r>
      <w:r w:rsidRPr="00AC3F6D">
        <w:rPr>
          <w:u w:val="single"/>
          <w:lang w:val="en-GB"/>
        </w:rPr>
        <w:t>DC</w:t>
      </w:r>
      <w:r>
        <w:rPr>
          <w:lang w:val="en-GB"/>
        </w:rPr>
        <w:t xml:space="preserve">) </w:t>
      </w:r>
      <w:r w:rsidRPr="00F666D5">
        <w:rPr>
          <w:lang w:val="en-GB"/>
        </w:rPr>
        <w:t>and</w:t>
      </w:r>
      <w:r>
        <w:rPr>
          <w:lang w:val="en-GB"/>
        </w:rPr>
        <w:t xml:space="preserve"> control (</w:t>
      </w:r>
      <w:r w:rsidRPr="00AC3F6D">
        <w:rPr>
          <w:u w:val="single"/>
          <w:lang w:val="en-GB"/>
        </w:rPr>
        <w:t>C</w:t>
      </w:r>
      <w:r>
        <w:rPr>
          <w:lang w:val="en-GB"/>
        </w:rPr>
        <w:t xml:space="preserve">) </w:t>
      </w:r>
      <w:r w:rsidRPr="00F666D5">
        <w:rPr>
          <w:lang w:val="en-GB"/>
        </w:rPr>
        <w:t>were</w:t>
      </w:r>
      <w:r>
        <w:rPr>
          <w:lang w:val="en-GB"/>
        </w:rPr>
        <w:t xml:space="preserve"> </w:t>
      </w:r>
      <w:r w:rsidR="00130903">
        <w:rPr>
          <w:lang w:val="en-GB"/>
        </w:rPr>
        <w:t xml:space="preserve">primarily </w:t>
      </w:r>
      <w:r w:rsidR="00A94037">
        <w:rPr>
          <w:lang w:val="en-GB"/>
        </w:rPr>
        <w:t>level</w:t>
      </w:r>
      <w:r>
        <w:rPr>
          <w:lang w:val="en-GB"/>
        </w:rPr>
        <w:t xml:space="preserve"> throughout measurements. </w:t>
      </w:r>
      <w:r w:rsidRPr="00AC3F6D">
        <w:rPr>
          <w:u w:val="single"/>
          <w:lang w:val="en-GB"/>
        </w:rPr>
        <w:t>DC</w:t>
      </w:r>
      <w:r w:rsidR="00C77A58">
        <w:t xml:space="preserve"> had</w:t>
      </w:r>
      <w:r>
        <w:rPr>
          <w:lang w:val="en-GB"/>
        </w:rPr>
        <w:t xml:space="preserve"> a</w:t>
      </w:r>
      <w:r w:rsidR="000A4CB8">
        <w:rPr>
          <w:lang w:val="en-GB"/>
        </w:rPr>
        <w:t>n a</w:t>
      </w:r>
      <w:r>
        <w:rPr>
          <w:lang w:val="en-GB"/>
        </w:rPr>
        <w:t>verage of 1.3</w:t>
      </w:r>
      <w:r w:rsidR="00C77A58">
        <w:rPr>
          <w:lang w:val="en-GB"/>
        </w:rPr>
        <w:t xml:space="preserve">16 </w:t>
      </w:r>
      <w:r w:rsidR="00874123">
        <w:rPr>
          <w:lang w:val="en-GB"/>
        </w:rPr>
        <w:t xml:space="preserve">absorbance </w:t>
      </w:r>
      <w:r w:rsidR="00C77A58">
        <w:rPr>
          <w:lang w:val="en-GB"/>
        </w:rPr>
        <w:t xml:space="preserve">and </w:t>
      </w:r>
      <w:r w:rsidR="00E27621">
        <w:rPr>
          <w:lang w:val="en-GB"/>
        </w:rPr>
        <w:t xml:space="preserve">a </w:t>
      </w:r>
      <w:r w:rsidR="00C77A58">
        <w:rPr>
          <w:lang w:val="en-GB"/>
        </w:rPr>
        <w:t xml:space="preserve">standard deviation </w:t>
      </w:r>
      <w:r w:rsidR="00E27621">
        <w:rPr>
          <w:lang w:val="en-GB"/>
        </w:rPr>
        <w:t xml:space="preserve">of </w:t>
      </w:r>
      <w:r w:rsidR="00C77A58">
        <w:rPr>
          <w:lang w:val="en-GB"/>
        </w:rPr>
        <w:t>0.014</w:t>
      </w:r>
      <w:r w:rsidR="00033434">
        <w:rPr>
          <w:lang w:val="en-GB"/>
        </w:rPr>
        <w:t xml:space="preserve">. </w:t>
      </w:r>
      <w:r w:rsidR="00033434">
        <w:rPr>
          <w:u w:val="single"/>
          <w:lang w:val="en-GB"/>
        </w:rPr>
        <w:t>DC</w:t>
      </w:r>
      <w:r w:rsidR="00033434">
        <w:t xml:space="preserve"> fluctuated most from the minute 10 to 12</w:t>
      </w:r>
      <w:r w:rsidR="003D73D0">
        <w:t xml:space="preserve"> with a difference of 0.028, which was 0.018 higher than the next biggest fluctuation at minute 0 to</w:t>
      </w:r>
      <w:r w:rsidR="0025380A">
        <w:t xml:space="preserve"> </w:t>
      </w:r>
      <w:r w:rsidR="003D73D0">
        <w:t>2</w:t>
      </w:r>
      <w:r w:rsidR="006C1CFF">
        <w:t xml:space="preserve"> of 0.010</w:t>
      </w:r>
      <w:r w:rsidR="00033434">
        <w:t>.</w:t>
      </w:r>
    </w:p>
    <w:p w14:paraId="0075DEA3" w14:textId="15A5461E" w:rsidR="0025380A" w:rsidRDefault="00C77A58" w:rsidP="00886032">
      <w:pPr>
        <w:rPr>
          <w:lang w:val="en-GB"/>
        </w:rPr>
      </w:pPr>
      <w:r w:rsidRPr="00AC3F6D">
        <w:rPr>
          <w:u w:val="single"/>
          <w:lang w:val="en-GB"/>
        </w:rPr>
        <w:t>C</w:t>
      </w:r>
      <w:r>
        <w:rPr>
          <w:lang w:val="en-GB"/>
        </w:rPr>
        <w:t xml:space="preserve"> had a median of 0.199 </w:t>
      </w:r>
      <w:r w:rsidR="002C38D6">
        <w:rPr>
          <w:lang w:val="en-GB"/>
        </w:rPr>
        <w:t xml:space="preserve">absorbance </w:t>
      </w:r>
      <w:r>
        <w:rPr>
          <w:lang w:val="en-GB"/>
        </w:rPr>
        <w:t>and standard deviation of 0.039.</w:t>
      </w:r>
      <w:r w:rsidR="00033434">
        <w:rPr>
          <w:lang w:val="en-GB"/>
        </w:rPr>
        <w:t xml:space="preserve"> </w:t>
      </w:r>
      <w:r>
        <w:rPr>
          <w:lang w:val="en-GB"/>
        </w:rPr>
        <w:t xml:space="preserve">Median was chosen rather than average to </w:t>
      </w:r>
      <w:r w:rsidR="002C38D6">
        <w:rPr>
          <w:lang w:val="en-GB"/>
        </w:rPr>
        <w:t>ignore</w:t>
      </w:r>
      <w:r>
        <w:rPr>
          <w:lang w:val="en-GB"/>
        </w:rPr>
        <w:t xml:space="preserve"> a measurement mistake on the 10-minute measurement which </w:t>
      </w:r>
      <w:r w:rsidR="009D28AD">
        <w:rPr>
          <w:lang w:val="en-GB"/>
        </w:rPr>
        <w:t>erroneously</w:t>
      </w:r>
      <w:r>
        <w:rPr>
          <w:lang w:val="en-GB"/>
        </w:rPr>
        <w:t xml:space="preserve"> affected the average. </w:t>
      </w:r>
      <w:r w:rsidR="006558CA">
        <w:rPr>
          <w:lang w:val="en-GB"/>
        </w:rPr>
        <w:t>This error caused the largest change to occur</w:t>
      </w:r>
      <w:r w:rsidR="009058B3">
        <w:rPr>
          <w:lang w:val="en-GB"/>
        </w:rPr>
        <w:t xml:space="preserve"> between</w:t>
      </w:r>
      <w:r w:rsidR="00700D9A">
        <w:rPr>
          <w:lang w:val="en-GB"/>
        </w:rPr>
        <w:t xml:space="preserve"> </w:t>
      </w:r>
      <w:r w:rsidR="002C38D6">
        <w:rPr>
          <w:lang w:val="en-GB"/>
        </w:rPr>
        <w:t>minute</w:t>
      </w:r>
      <w:r w:rsidR="009058B3">
        <w:rPr>
          <w:lang w:val="en-GB"/>
        </w:rPr>
        <w:t>s</w:t>
      </w:r>
      <w:r w:rsidR="002C38D6">
        <w:rPr>
          <w:lang w:val="en-GB"/>
        </w:rPr>
        <w:t xml:space="preserve"> 8 to 10, dropping in absorbance by -</w:t>
      </w:r>
      <w:r w:rsidR="002C38D6" w:rsidRPr="002C38D6">
        <w:rPr>
          <w:lang w:val="en-GB"/>
        </w:rPr>
        <w:t>0.107</w:t>
      </w:r>
      <w:r w:rsidR="002C38D6">
        <w:rPr>
          <w:lang w:val="en-GB"/>
        </w:rPr>
        <w:t xml:space="preserve">. Ignoring this </w:t>
      </w:r>
      <w:r w:rsidR="00CA7EFD">
        <w:rPr>
          <w:lang w:val="en-GB"/>
        </w:rPr>
        <w:t xml:space="preserve">measurement </w:t>
      </w:r>
      <w:r w:rsidR="002C38D6">
        <w:rPr>
          <w:lang w:val="en-GB"/>
        </w:rPr>
        <w:t xml:space="preserve">error, the largest change </w:t>
      </w:r>
      <w:r w:rsidR="009058B3">
        <w:rPr>
          <w:lang w:val="en-GB"/>
        </w:rPr>
        <w:t xml:space="preserve">was between minutes 0 to 2, </w:t>
      </w:r>
      <w:r w:rsidR="002C38D6">
        <w:rPr>
          <w:lang w:val="en-GB"/>
        </w:rPr>
        <w:t>with a difference of 0.006 absorbance</w:t>
      </w:r>
      <w:r w:rsidR="00312A3C">
        <w:rPr>
          <w:lang w:val="en-GB"/>
        </w:rPr>
        <w:t xml:space="preserve"> and </w:t>
      </w:r>
      <w:r w:rsidR="00CB7376">
        <w:rPr>
          <w:lang w:val="en-GB"/>
        </w:rPr>
        <w:t xml:space="preserve">the lowest </w:t>
      </w:r>
      <w:r w:rsidR="00312A3C">
        <w:rPr>
          <w:lang w:val="en-GB"/>
        </w:rPr>
        <w:t xml:space="preserve">standard deviation </w:t>
      </w:r>
      <w:r w:rsidR="00CB7376">
        <w:rPr>
          <w:lang w:val="en-GB"/>
        </w:rPr>
        <w:t xml:space="preserve">at </w:t>
      </w:r>
      <w:r w:rsidR="00740A1C">
        <w:rPr>
          <w:lang w:val="en-GB"/>
        </w:rPr>
        <w:t>0.003</w:t>
      </w:r>
      <w:r w:rsidR="002C38D6">
        <w:rPr>
          <w:lang w:val="en-GB"/>
        </w:rPr>
        <w:t>.</w:t>
      </w:r>
    </w:p>
    <w:p w14:paraId="74B72385" w14:textId="24A8201B" w:rsidR="004308C8" w:rsidRDefault="0082213B" w:rsidP="00886032">
      <w:pPr>
        <w:rPr>
          <w:lang w:val="en-GB"/>
        </w:rPr>
      </w:pPr>
      <w:r>
        <w:rPr>
          <w:lang w:val="en-GB"/>
        </w:rPr>
        <w:t>The experimental (</w:t>
      </w:r>
      <w:r>
        <w:rPr>
          <w:u w:val="single"/>
          <w:lang w:val="en-GB"/>
        </w:rPr>
        <w:t>E</w:t>
      </w:r>
      <w:r>
        <w:rPr>
          <w:lang w:val="en-GB"/>
        </w:rPr>
        <w:t xml:space="preserve">) </w:t>
      </w:r>
      <w:r w:rsidR="00724B62">
        <w:rPr>
          <w:lang w:val="en-GB"/>
        </w:rPr>
        <w:t xml:space="preserve">quickly deviated from the initial reading it closely shared with </w:t>
      </w:r>
      <w:r w:rsidR="00724B62" w:rsidRPr="00724B62">
        <w:rPr>
          <w:lang w:val="en-GB"/>
        </w:rPr>
        <w:t>DC</w:t>
      </w:r>
      <w:r w:rsidR="00724B62">
        <w:rPr>
          <w:lang w:val="en-GB"/>
        </w:rPr>
        <w:t xml:space="preserve">. It </w:t>
      </w:r>
      <w:r w:rsidRPr="00724B62">
        <w:rPr>
          <w:lang w:val="en-GB"/>
        </w:rPr>
        <w:t>had</w:t>
      </w:r>
      <w:r>
        <w:rPr>
          <w:lang w:val="en-GB"/>
        </w:rPr>
        <w:t xml:space="preserve"> a downwards trend, having less absorbance </w:t>
      </w:r>
      <w:r w:rsidR="00FA7BF4">
        <w:rPr>
          <w:lang w:val="en-GB"/>
        </w:rPr>
        <w:t xml:space="preserve">at </w:t>
      </w:r>
      <w:r>
        <w:rPr>
          <w:lang w:val="en-GB"/>
        </w:rPr>
        <w:t>every measurement except at the 6</w:t>
      </w:r>
      <w:r w:rsidRPr="0082213B">
        <w:rPr>
          <w:vertAlign w:val="superscript"/>
          <w:lang w:val="en-GB"/>
        </w:rPr>
        <w:t>th</w:t>
      </w:r>
      <w:r>
        <w:rPr>
          <w:lang w:val="en-GB"/>
        </w:rPr>
        <w:t xml:space="preserve"> minute</w:t>
      </w:r>
      <w:r w:rsidR="00B80DBD">
        <w:rPr>
          <w:lang w:val="en-GB"/>
        </w:rPr>
        <w:t>.</w:t>
      </w:r>
      <w:r w:rsidR="006809F4">
        <w:rPr>
          <w:lang w:val="en-GB"/>
        </w:rPr>
        <w:t xml:space="preserve"> All measurements </w:t>
      </w:r>
      <w:r w:rsidR="00A574D8">
        <w:rPr>
          <w:lang w:val="en-GB"/>
        </w:rPr>
        <w:t xml:space="preserve">appeared </w:t>
      </w:r>
      <w:r w:rsidR="00347F98">
        <w:rPr>
          <w:lang w:val="en-GB"/>
        </w:rPr>
        <w:t xml:space="preserve">invisible </w:t>
      </w:r>
      <w:r w:rsidR="00107AF1">
        <w:rPr>
          <w:lang w:val="en-GB"/>
        </w:rPr>
        <w:t xml:space="preserve">to </w:t>
      </w:r>
      <w:r w:rsidR="000E6D56">
        <w:rPr>
          <w:lang w:val="en-GB"/>
        </w:rPr>
        <w:t xml:space="preserve">the naked eye. </w:t>
      </w:r>
      <w:r w:rsidR="003910B7" w:rsidRPr="00FE4341">
        <w:rPr>
          <w:lang w:val="en-GB"/>
        </w:rPr>
        <w:t>The</w:t>
      </w:r>
      <w:r w:rsidR="003910B7">
        <w:rPr>
          <w:lang w:val="en-GB"/>
        </w:rPr>
        <w:t xml:space="preserve"> average was 0.556 absorbance</w:t>
      </w:r>
      <w:r w:rsidR="00B82A38">
        <w:rPr>
          <w:lang w:val="en-GB"/>
        </w:rPr>
        <w:t>,</w:t>
      </w:r>
      <w:r w:rsidR="003910B7">
        <w:rPr>
          <w:lang w:val="en-GB"/>
        </w:rPr>
        <w:t xml:space="preserve"> and the standard deviation was the largest </w:t>
      </w:r>
      <w:r w:rsidR="009E13EF">
        <w:rPr>
          <w:lang w:val="en-GB"/>
        </w:rPr>
        <w:t xml:space="preserve">of all assays </w:t>
      </w:r>
      <w:r w:rsidR="003910B7">
        <w:rPr>
          <w:lang w:val="en-GB"/>
        </w:rPr>
        <w:t xml:space="preserve">at 0.457. </w:t>
      </w:r>
      <w:r w:rsidR="0025380A">
        <w:rPr>
          <w:lang w:val="en-GB"/>
        </w:rPr>
        <w:t xml:space="preserve">Minute 2 to </w:t>
      </w:r>
      <w:r w:rsidR="002C38D6">
        <w:rPr>
          <w:lang w:val="en-GB"/>
        </w:rPr>
        <w:t>4</w:t>
      </w:r>
      <w:r w:rsidR="0025380A">
        <w:rPr>
          <w:lang w:val="en-GB"/>
        </w:rPr>
        <w:t xml:space="preserve"> </w:t>
      </w:r>
      <w:r w:rsidR="009F1C16">
        <w:rPr>
          <w:lang w:val="en-GB"/>
        </w:rPr>
        <w:t xml:space="preserve">had the </w:t>
      </w:r>
      <w:r w:rsidR="002C38D6">
        <w:rPr>
          <w:lang w:val="en-GB"/>
        </w:rPr>
        <w:t>largest</w:t>
      </w:r>
      <w:r w:rsidR="009F1C16">
        <w:rPr>
          <w:lang w:val="en-GB"/>
        </w:rPr>
        <w:t xml:space="preserve"> change of absorbance at </w:t>
      </w:r>
      <w:r w:rsidR="002C38D6">
        <w:rPr>
          <w:lang w:val="en-GB"/>
        </w:rPr>
        <w:t>-</w:t>
      </w:r>
      <w:r w:rsidR="002C38D6" w:rsidRPr="002C38D6">
        <w:rPr>
          <w:lang w:val="en-GB"/>
        </w:rPr>
        <w:t>0.737</w:t>
      </w:r>
      <w:r w:rsidR="002C38D6">
        <w:rPr>
          <w:lang w:val="en-GB"/>
        </w:rPr>
        <w:t xml:space="preserve"> and minute 10 to 12 with the smallest at +0.002. </w:t>
      </w:r>
      <w:r w:rsidR="004E3836">
        <w:rPr>
          <w:lang w:val="en-GB"/>
        </w:rPr>
        <w:t xml:space="preserve">Absorbance was raised by +0.134 from minutes 4 to 6 after the </w:t>
      </w:r>
      <w:r w:rsidR="00B03F77">
        <w:rPr>
          <w:lang w:val="en-GB"/>
        </w:rPr>
        <w:t xml:space="preserve">aforementioned </w:t>
      </w:r>
      <w:r w:rsidR="004E3836">
        <w:rPr>
          <w:lang w:val="en-GB"/>
        </w:rPr>
        <w:t xml:space="preserve">large </w:t>
      </w:r>
      <w:r w:rsidR="00B03F77">
        <w:rPr>
          <w:lang w:val="en-GB"/>
        </w:rPr>
        <w:t>change</w:t>
      </w:r>
      <w:r w:rsidR="004E3836">
        <w:rPr>
          <w:lang w:val="en-GB"/>
        </w:rPr>
        <w:t>.</w:t>
      </w:r>
    </w:p>
    <w:p w14:paraId="18149717" w14:textId="77777777" w:rsidR="00086621" w:rsidRDefault="00086621" w:rsidP="00BC7C29">
      <w:pPr>
        <w:rPr>
          <w:lang w:val="en-GB"/>
        </w:rPr>
      </w:pPr>
    </w:p>
    <w:p w14:paraId="0ADA18CB" w14:textId="6F59187B" w:rsidR="00A574D8" w:rsidRDefault="00A574D8" w:rsidP="00BC7C29">
      <w:pPr>
        <w:rPr>
          <w:lang w:val="en-GB"/>
        </w:rPr>
      </w:pPr>
      <w:r>
        <w:rPr>
          <w:b/>
          <w:bCs/>
          <w:sz w:val="32"/>
          <w:szCs w:val="32"/>
          <w:lang w:val="en-GB"/>
        </w:rPr>
        <w:t>Discussion</w:t>
      </w:r>
    </w:p>
    <w:p w14:paraId="213D9FF0" w14:textId="398EBA1A" w:rsidR="00DB4A51" w:rsidRDefault="00312A3C" w:rsidP="00BC7C29">
      <w:pPr>
        <w:rPr>
          <w:lang w:val="en-GB"/>
        </w:rPr>
      </w:pPr>
      <w:r>
        <w:rPr>
          <w:lang w:val="en-GB"/>
        </w:rPr>
        <w:t xml:space="preserve">There were </w:t>
      </w:r>
      <w:r w:rsidR="00457E24">
        <w:rPr>
          <w:lang w:val="en-GB"/>
        </w:rPr>
        <w:t xml:space="preserve">minor </w:t>
      </w:r>
      <w:r>
        <w:rPr>
          <w:lang w:val="en-GB"/>
        </w:rPr>
        <w:t>changes in absorbance in both controls</w:t>
      </w:r>
      <w:r w:rsidR="00457E24">
        <w:rPr>
          <w:lang w:val="en-GB"/>
        </w:rPr>
        <w:t xml:space="preserve"> and significant </w:t>
      </w:r>
      <w:r w:rsidR="00DB7E91">
        <w:rPr>
          <w:lang w:val="en-GB"/>
        </w:rPr>
        <w:t xml:space="preserve">in the </w:t>
      </w:r>
      <w:r w:rsidR="00457E24">
        <w:rPr>
          <w:lang w:val="en-GB"/>
        </w:rPr>
        <w:t>experimental.</w:t>
      </w:r>
    </w:p>
    <w:p w14:paraId="47193ED8" w14:textId="182033EE" w:rsidR="003B1A71" w:rsidRDefault="00944373" w:rsidP="00BC7C29">
      <w:pPr>
        <w:rPr>
          <w:lang w:val="en-GB"/>
        </w:rPr>
      </w:pPr>
      <w:r>
        <w:rPr>
          <w:u w:val="single"/>
          <w:lang w:val="en-GB"/>
        </w:rPr>
        <w:t>C</w:t>
      </w:r>
      <w:r>
        <w:rPr>
          <w:lang w:val="en-GB"/>
        </w:rPr>
        <w:t xml:space="preserve"> absorbance stayed highly stable until a cuvette was turned the wrong way on minute 10, causing a strong dip in absorbance. It then rose back to previous absorbance levels</w:t>
      </w:r>
      <w:r w:rsidR="00CA4D35">
        <w:rPr>
          <w:lang w:val="en-GB"/>
        </w:rPr>
        <w:t xml:space="preserve"> on minute 12 when the mistake was found and rectified</w:t>
      </w:r>
      <w:r>
        <w:rPr>
          <w:lang w:val="en-GB"/>
        </w:rPr>
        <w:t xml:space="preserve">. </w:t>
      </w:r>
      <w:r w:rsidR="00E95719">
        <w:rPr>
          <w:lang w:val="en-GB"/>
        </w:rPr>
        <w:t>The fluctuations in both</w:t>
      </w:r>
      <w:r w:rsidR="00CB2003" w:rsidRPr="00CB2003">
        <w:rPr>
          <w:lang w:val="en-GB"/>
        </w:rPr>
        <w:t xml:space="preserve"> </w:t>
      </w:r>
      <w:r w:rsidR="00CB2003">
        <w:rPr>
          <w:u w:val="single"/>
          <w:lang w:val="en-GB"/>
        </w:rPr>
        <w:t>C</w:t>
      </w:r>
      <w:r w:rsidR="00CB2003" w:rsidRPr="00CB2003">
        <w:rPr>
          <w:lang w:val="en-GB"/>
        </w:rPr>
        <w:t xml:space="preserve"> and </w:t>
      </w:r>
      <w:r w:rsidR="00CB2003">
        <w:rPr>
          <w:u w:val="single"/>
          <w:lang w:val="en-GB"/>
        </w:rPr>
        <w:t>DC</w:t>
      </w:r>
      <w:r w:rsidR="00E95719">
        <w:rPr>
          <w:lang w:val="en-GB"/>
        </w:rPr>
        <w:t xml:space="preserve"> were thought to be caused by three possible reasons. One idea was that there were positioning errors of the cuvettes due to a poor understanding of how they slotted into the spectrophotometer. Another </w:t>
      </w:r>
      <w:r w:rsidR="00586A45">
        <w:rPr>
          <w:lang w:val="en-GB"/>
        </w:rPr>
        <w:t xml:space="preserve">theory </w:t>
      </w:r>
      <w:r w:rsidR="00E95719">
        <w:rPr>
          <w:lang w:val="en-GB"/>
        </w:rPr>
        <w:t xml:space="preserve">was that fingerprints </w:t>
      </w:r>
      <w:r w:rsidR="00586A45">
        <w:rPr>
          <w:lang w:val="en-GB"/>
        </w:rPr>
        <w:t xml:space="preserve">or other blemishes </w:t>
      </w:r>
      <w:r w:rsidR="00E95719">
        <w:rPr>
          <w:lang w:val="en-GB"/>
        </w:rPr>
        <w:t xml:space="preserve">occurred during handling </w:t>
      </w:r>
      <w:r w:rsidR="004C3705">
        <w:rPr>
          <w:lang w:val="en-GB"/>
        </w:rPr>
        <w:t xml:space="preserve">(SLE132 Unit Coordinators; c.2023:8) </w:t>
      </w:r>
      <w:r w:rsidR="00E95719">
        <w:rPr>
          <w:lang w:val="en-GB"/>
        </w:rPr>
        <w:t xml:space="preserve">while undertaking the measurements which </w:t>
      </w:r>
      <w:r w:rsidR="00544764">
        <w:rPr>
          <w:lang w:val="en-GB"/>
        </w:rPr>
        <w:t>affected</w:t>
      </w:r>
      <w:r w:rsidR="00E95719">
        <w:rPr>
          <w:lang w:val="en-GB"/>
        </w:rPr>
        <w:t xml:space="preserve"> the spectrophotometer </w:t>
      </w:r>
      <w:r w:rsidR="001C32B0">
        <w:rPr>
          <w:lang w:val="en-GB"/>
        </w:rPr>
        <w:t>light beam</w:t>
      </w:r>
      <w:r w:rsidR="00E95719">
        <w:rPr>
          <w:lang w:val="en-GB"/>
        </w:rPr>
        <w:t>.</w:t>
      </w:r>
      <w:r w:rsidR="001C32B0">
        <w:rPr>
          <w:lang w:val="en-GB"/>
        </w:rPr>
        <w:t xml:space="preserve"> The last pertains</w:t>
      </w:r>
      <w:r w:rsidR="009D623E">
        <w:rPr>
          <w:lang w:val="en-GB"/>
        </w:rPr>
        <w:t xml:space="preserve"> only</w:t>
      </w:r>
      <w:r w:rsidR="001C32B0">
        <w:rPr>
          <w:lang w:val="en-GB"/>
        </w:rPr>
        <w:t xml:space="preserve"> to </w:t>
      </w:r>
      <w:r w:rsidR="001C32B0">
        <w:rPr>
          <w:u w:val="single"/>
          <w:lang w:val="en-GB"/>
        </w:rPr>
        <w:t>DC</w:t>
      </w:r>
      <w:r w:rsidR="00AD05FD" w:rsidRPr="00AD05FD">
        <w:rPr>
          <w:lang w:val="en-GB"/>
        </w:rPr>
        <w:t>,</w:t>
      </w:r>
      <w:r w:rsidR="001C32B0">
        <w:rPr>
          <w:lang w:val="en-GB"/>
        </w:rPr>
        <w:t xml:space="preserve"> where it may have been allowed to undergo light reactions during measurement due</w:t>
      </w:r>
      <w:r w:rsidR="006D7798">
        <w:rPr>
          <w:lang w:val="en-GB"/>
        </w:rPr>
        <w:t xml:space="preserve"> to</w:t>
      </w:r>
      <w:r w:rsidR="001C32B0">
        <w:rPr>
          <w:lang w:val="en-GB"/>
        </w:rPr>
        <w:t xml:space="preserve"> exposure to natural light</w:t>
      </w:r>
      <w:r w:rsidR="00EE0070">
        <w:rPr>
          <w:lang w:val="en-GB"/>
        </w:rPr>
        <w:t>,</w:t>
      </w:r>
      <w:r w:rsidR="00A25D09">
        <w:rPr>
          <w:lang w:val="en-GB"/>
        </w:rPr>
        <w:t xml:space="preserve"> allowing DCPIP to be reduced and alter</w:t>
      </w:r>
      <w:r w:rsidR="005A0EB0">
        <w:rPr>
          <w:lang w:val="en-GB"/>
        </w:rPr>
        <w:t xml:space="preserve"> absorbance</w:t>
      </w:r>
      <w:r w:rsidR="005E41E2">
        <w:rPr>
          <w:lang w:val="en-GB"/>
        </w:rPr>
        <w:t xml:space="preserve"> like in </w:t>
      </w:r>
      <w:r w:rsidR="005E41E2" w:rsidRPr="005E41E2">
        <w:rPr>
          <w:u w:val="single"/>
          <w:lang w:val="en-GB"/>
        </w:rPr>
        <w:t>E</w:t>
      </w:r>
      <w:r w:rsidR="00EE0070">
        <w:rPr>
          <w:lang w:val="en-GB"/>
        </w:rPr>
        <w:t xml:space="preserve">. </w:t>
      </w:r>
      <w:r w:rsidR="00EC648D">
        <w:rPr>
          <w:lang w:val="en-GB"/>
        </w:rPr>
        <w:t xml:space="preserve">This last option </w:t>
      </w:r>
      <w:r w:rsidR="00B0538B">
        <w:rPr>
          <w:lang w:val="en-GB"/>
        </w:rPr>
        <w:t xml:space="preserve">is believed to not </w:t>
      </w:r>
      <w:r w:rsidR="00EC648D">
        <w:rPr>
          <w:lang w:val="en-GB"/>
        </w:rPr>
        <w:t xml:space="preserve">have </w:t>
      </w:r>
      <w:r w:rsidR="00B0538B">
        <w:rPr>
          <w:lang w:val="en-GB"/>
        </w:rPr>
        <w:t xml:space="preserve">been able to </w:t>
      </w:r>
      <w:r w:rsidR="00EC648D">
        <w:rPr>
          <w:lang w:val="en-GB"/>
        </w:rPr>
        <w:t xml:space="preserve">occur in </w:t>
      </w:r>
      <w:r w:rsidR="00EC648D">
        <w:rPr>
          <w:u w:val="single"/>
          <w:lang w:val="en-GB"/>
        </w:rPr>
        <w:t>C</w:t>
      </w:r>
      <w:r w:rsidR="00EC648D">
        <w:rPr>
          <w:lang w:val="en-GB"/>
        </w:rPr>
        <w:t xml:space="preserve"> as D</w:t>
      </w:r>
      <w:r w:rsidR="00586A45">
        <w:rPr>
          <w:lang w:val="en-GB"/>
        </w:rPr>
        <w:t>C</w:t>
      </w:r>
      <w:r w:rsidR="00EC648D">
        <w:rPr>
          <w:lang w:val="en-GB"/>
        </w:rPr>
        <w:t>PIP was not present</w:t>
      </w:r>
      <w:r w:rsidR="004F5774">
        <w:rPr>
          <w:lang w:val="en-GB"/>
        </w:rPr>
        <w:t xml:space="preserve"> and therefore</w:t>
      </w:r>
      <w:r w:rsidR="002235D1">
        <w:rPr>
          <w:lang w:val="en-GB"/>
        </w:rPr>
        <w:t xml:space="preserve"> unlikely</w:t>
      </w:r>
      <w:r w:rsidR="004B3BFC">
        <w:rPr>
          <w:lang w:val="en-GB"/>
        </w:rPr>
        <w:t xml:space="preserve"> to have</w:t>
      </w:r>
      <w:r w:rsidR="004F5774">
        <w:rPr>
          <w:lang w:val="en-GB"/>
        </w:rPr>
        <w:t xml:space="preserve"> affected the measurements </w:t>
      </w:r>
      <w:r w:rsidR="003621B1">
        <w:rPr>
          <w:lang w:val="en-GB"/>
        </w:rPr>
        <w:t>from</w:t>
      </w:r>
      <w:r w:rsidR="004F5774">
        <w:rPr>
          <w:lang w:val="en-GB"/>
        </w:rPr>
        <w:t xml:space="preserve"> light exposure</w:t>
      </w:r>
      <w:r w:rsidR="00EC648D">
        <w:rPr>
          <w:lang w:val="en-GB"/>
        </w:rPr>
        <w:t>.</w:t>
      </w:r>
      <w:r w:rsidR="00586A45">
        <w:rPr>
          <w:lang w:val="en-GB"/>
        </w:rPr>
        <w:t xml:space="preserve"> </w:t>
      </w:r>
      <w:r w:rsidR="009A1CEE">
        <w:rPr>
          <w:lang w:val="en-GB"/>
        </w:rPr>
        <w:t xml:space="preserve">The fluctuations mean there was indeed change, not supporting the hypothesis. Better care in handling, more training in spectrophotometer usage, and an improved setup for the measurement of dark controls is needed. </w:t>
      </w:r>
    </w:p>
    <w:p w14:paraId="0C721CDA" w14:textId="142DBE6B" w:rsidR="00977D0E" w:rsidRDefault="009C7FCB" w:rsidP="00BC7C29">
      <w:r w:rsidRPr="009C7FCB">
        <w:rPr>
          <w:u w:val="single"/>
          <w:lang w:val="en-GB"/>
        </w:rPr>
        <w:t>E</w:t>
      </w:r>
      <w:r>
        <w:rPr>
          <w:lang w:val="en-GB"/>
        </w:rPr>
        <w:t xml:space="preserve"> had </w:t>
      </w:r>
      <w:r w:rsidR="00931A4F" w:rsidRPr="009C7FCB">
        <w:rPr>
          <w:lang w:val="en-GB"/>
        </w:rPr>
        <w:t>lowered</w:t>
      </w:r>
      <w:r w:rsidR="00931A4F">
        <w:rPr>
          <w:lang w:val="en-GB"/>
        </w:rPr>
        <w:t xml:space="preserve"> absorbance over the minutes, supporting the hypothesis</w:t>
      </w:r>
      <w:r w:rsidR="00041D58">
        <w:rPr>
          <w:lang w:val="en-GB"/>
        </w:rPr>
        <w:t xml:space="preserve">. </w:t>
      </w:r>
      <w:r w:rsidR="003561EC">
        <w:rPr>
          <w:lang w:val="en-GB"/>
        </w:rPr>
        <w:t xml:space="preserve">However, </w:t>
      </w:r>
      <w:r w:rsidR="00E00D96">
        <w:rPr>
          <w:lang w:val="en-GB"/>
        </w:rPr>
        <w:t>t</w:t>
      </w:r>
      <w:r w:rsidR="00931A4F">
        <w:rPr>
          <w:lang w:val="en-GB"/>
        </w:rPr>
        <w:t xml:space="preserve">he sudden gain in absorbance </w:t>
      </w:r>
      <w:r w:rsidR="00195D1E">
        <w:rPr>
          <w:lang w:val="en-GB"/>
        </w:rPr>
        <w:t>at 6 minutes</w:t>
      </w:r>
      <w:r w:rsidR="00B70866">
        <w:rPr>
          <w:lang w:val="en-GB"/>
        </w:rPr>
        <w:t xml:space="preserve"> did</w:t>
      </w:r>
      <w:r w:rsidR="00E00D96">
        <w:rPr>
          <w:lang w:val="en-GB"/>
        </w:rPr>
        <w:t xml:space="preserve"> not support the hypothesis. </w:t>
      </w:r>
      <w:r w:rsidR="00041D58">
        <w:rPr>
          <w:lang w:val="en-GB"/>
        </w:rPr>
        <w:t xml:space="preserve">The gain was </w:t>
      </w:r>
      <w:r w:rsidR="00195D1E">
        <w:rPr>
          <w:lang w:val="en-GB"/>
        </w:rPr>
        <w:t>unexpected</w:t>
      </w:r>
      <w:r w:rsidR="00FC030C">
        <w:rPr>
          <w:lang w:val="en-GB"/>
        </w:rPr>
        <w:t xml:space="preserve"> as the DCPIP was </w:t>
      </w:r>
      <w:r w:rsidR="002E4A49">
        <w:rPr>
          <w:lang w:val="en-GB"/>
        </w:rPr>
        <w:t xml:space="preserve">expected </w:t>
      </w:r>
      <w:r w:rsidR="00FC030C">
        <w:rPr>
          <w:lang w:val="en-GB"/>
        </w:rPr>
        <w:t xml:space="preserve">to continue in a downwards trend. </w:t>
      </w:r>
      <w:r w:rsidR="00F04161">
        <w:rPr>
          <w:lang w:val="en-GB"/>
        </w:rPr>
        <w:t xml:space="preserve">A </w:t>
      </w:r>
      <w:r w:rsidR="004149BA">
        <w:rPr>
          <w:lang w:val="en-GB"/>
        </w:rPr>
        <w:t xml:space="preserve">theory </w:t>
      </w:r>
      <w:r w:rsidR="00F04161">
        <w:rPr>
          <w:lang w:val="en-GB"/>
        </w:rPr>
        <w:t xml:space="preserve">on this </w:t>
      </w:r>
      <w:r w:rsidR="004149BA">
        <w:rPr>
          <w:lang w:val="en-GB"/>
        </w:rPr>
        <w:t xml:space="preserve">is </w:t>
      </w:r>
      <w:r w:rsidR="00DA211C">
        <w:rPr>
          <w:lang w:val="en-GB"/>
        </w:rPr>
        <w:t xml:space="preserve">that </w:t>
      </w:r>
      <w:r w:rsidR="004149BA">
        <w:rPr>
          <w:lang w:val="en-GB"/>
        </w:rPr>
        <w:t>a</w:t>
      </w:r>
      <w:r w:rsidR="0048661F">
        <w:rPr>
          <w:lang w:val="en-GB"/>
        </w:rPr>
        <w:t>n</w:t>
      </w:r>
      <w:r w:rsidR="004149BA">
        <w:rPr>
          <w:lang w:val="en-GB"/>
        </w:rPr>
        <w:t xml:space="preserve"> error </w:t>
      </w:r>
      <w:r w:rsidR="00F04161">
        <w:rPr>
          <w:lang w:val="en-GB"/>
        </w:rPr>
        <w:t xml:space="preserve">occurred </w:t>
      </w:r>
      <w:r w:rsidR="003562BD">
        <w:rPr>
          <w:lang w:val="en-GB"/>
        </w:rPr>
        <w:t xml:space="preserve">similar to </w:t>
      </w:r>
      <w:r w:rsidR="004149BA">
        <w:rPr>
          <w:u w:val="single"/>
          <w:lang w:val="en-GB"/>
        </w:rPr>
        <w:t>C</w:t>
      </w:r>
      <w:r w:rsidR="004149BA" w:rsidRPr="002B52AB">
        <w:rPr>
          <w:lang w:val="en-GB"/>
        </w:rPr>
        <w:t xml:space="preserve"> </w:t>
      </w:r>
      <w:r w:rsidR="004149BA">
        <w:t xml:space="preserve">and </w:t>
      </w:r>
      <w:r w:rsidR="004149BA">
        <w:rPr>
          <w:u w:val="single"/>
        </w:rPr>
        <w:t>DC</w:t>
      </w:r>
      <w:r w:rsidR="004149BA" w:rsidRPr="004149BA">
        <w:t xml:space="preserve">, </w:t>
      </w:r>
      <w:r w:rsidR="004149BA">
        <w:t xml:space="preserve">where fingerprints </w:t>
      </w:r>
      <w:r w:rsidR="0048661F">
        <w:t xml:space="preserve">are thought to have </w:t>
      </w:r>
      <w:r w:rsidR="004149BA">
        <w:t>interfered with measurements</w:t>
      </w:r>
      <w:r w:rsidR="00DA211C">
        <w:t xml:space="preserve"> occurred</w:t>
      </w:r>
      <w:r w:rsidR="004149BA">
        <w:t>.</w:t>
      </w:r>
      <w:r w:rsidR="00977D0E">
        <w:t xml:space="preserve"> It is believed that this could not have occurred as </w:t>
      </w:r>
      <w:r w:rsidR="00EB7E3C">
        <w:t xml:space="preserve">it did </w:t>
      </w:r>
      <w:r w:rsidR="00977D0E">
        <w:t xml:space="preserve">in </w:t>
      </w:r>
      <w:r w:rsidR="00977D0E" w:rsidRPr="00EB7E3C">
        <w:rPr>
          <w:u w:val="single"/>
        </w:rPr>
        <w:t>C</w:t>
      </w:r>
      <w:r w:rsidR="00977D0E">
        <w:t xml:space="preserve"> and </w:t>
      </w:r>
      <w:r w:rsidR="00977D0E" w:rsidRPr="00EB7E3C">
        <w:rPr>
          <w:u w:val="single"/>
        </w:rPr>
        <w:t>DC</w:t>
      </w:r>
      <w:r w:rsidR="00977D0E">
        <w:t xml:space="preserve">, </w:t>
      </w:r>
      <w:r w:rsidR="00EB7E3C">
        <w:t xml:space="preserve">as </w:t>
      </w:r>
      <w:r w:rsidR="00977D0E">
        <w:t xml:space="preserve">marks </w:t>
      </w:r>
      <w:r w:rsidR="00EB7E3C">
        <w:t xml:space="preserve">for them </w:t>
      </w:r>
      <w:r w:rsidR="00977D0E">
        <w:t xml:space="preserve">are suspected to have lowered absorbance, not raised it. </w:t>
      </w:r>
    </w:p>
    <w:p w14:paraId="0E34383B" w14:textId="5D61AEB8" w:rsidR="009A1CEE" w:rsidRPr="00887AAC" w:rsidRDefault="00F04161" w:rsidP="00BC7C29">
      <w:r>
        <w:rPr>
          <w:lang w:val="en-GB"/>
        </w:rPr>
        <w:t>A</w:t>
      </w:r>
      <w:r w:rsidR="00607989">
        <w:rPr>
          <w:lang w:val="en-GB"/>
        </w:rPr>
        <w:t>nother</w:t>
      </w:r>
      <w:r>
        <w:rPr>
          <w:lang w:val="en-GB"/>
        </w:rPr>
        <w:t xml:space="preserve"> theory on why this occurred is that the DCPIP was oxidised in an unknown way,</w:t>
      </w:r>
      <w:r w:rsidR="00CB1978">
        <w:rPr>
          <w:lang w:val="en-GB"/>
        </w:rPr>
        <w:t xml:space="preserve"> shifting the colour to blue and therefore altering the absorbance</w:t>
      </w:r>
      <w:r w:rsidR="00607989">
        <w:rPr>
          <w:lang w:val="en-GB"/>
        </w:rPr>
        <w:t>.</w:t>
      </w:r>
      <w:r>
        <w:rPr>
          <w:lang w:val="en-GB"/>
        </w:rPr>
        <w:t xml:space="preserve"> </w:t>
      </w:r>
      <w:r w:rsidR="00607989">
        <w:t xml:space="preserve">This is thought at </w:t>
      </w:r>
      <w:r w:rsidR="009C7FCB">
        <w:t xml:space="preserve">DCPIP oxidises </w:t>
      </w:r>
      <w:r w:rsidR="00734629">
        <w:t xml:space="preserve">slowly in </w:t>
      </w:r>
      <w:r w:rsidR="009C7FCB">
        <w:lastRenderedPageBreak/>
        <w:t xml:space="preserve">aerobic and </w:t>
      </w:r>
      <w:r w:rsidR="00734629">
        <w:t xml:space="preserve">faster in </w:t>
      </w:r>
      <w:r w:rsidR="009C7FCB">
        <w:t>anaerobic environments</w:t>
      </w:r>
      <w:r w:rsidR="00CB43FA">
        <w:t xml:space="preserve"> (Jahn B et al.; 2020)</w:t>
      </w:r>
      <w:r w:rsidR="009C7FCB">
        <w:t xml:space="preserve">. It is therefore proposed that </w:t>
      </w:r>
      <w:r w:rsidR="007406B4">
        <w:t>the DCPIP oxidised between minutes 4 and 6, raising the absorbance reading.</w:t>
      </w:r>
      <w:r w:rsidR="00734629">
        <w:t xml:space="preserve"> This theory </w:t>
      </w:r>
      <w:r w:rsidR="00887AAC">
        <w:t xml:space="preserve">potentially </w:t>
      </w:r>
      <w:r w:rsidR="00734629">
        <w:t xml:space="preserve">has a major weakness however, as the chloroplasts should theoretically be producing oxygen and accordingly the oxidisation would </w:t>
      </w:r>
      <w:r w:rsidR="00C70E07">
        <w:t xml:space="preserve">be </w:t>
      </w:r>
      <w:r w:rsidR="00734629">
        <w:t>slower.</w:t>
      </w:r>
      <w:r w:rsidR="00C70E07">
        <w:t xml:space="preserve"> </w:t>
      </w:r>
      <w:r w:rsidR="00887AAC">
        <w:t xml:space="preserve">The levels of CO2 and O2 within each cuvette was unknown too. This theory is only partially in harmony with </w:t>
      </w:r>
      <w:r w:rsidR="00887AAC">
        <w:rPr>
          <w:u w:val="single"/>
        </w:rPr>
        <w:t>DC</w:t>
      </w:r>
      <w:r w:rsidR="00887AAC" w:rsidRPr="00887AAC">
        <w:t>,</w:t>
      </w:r>
      <w:r w:rsidR="00887AAC">
        <w:t xml:space="preserve"> as </w:t>
      </w:r>
      <w:r w:rsidR="00C64EDD">
        <w:rPr>
          <w:u w:val="single"/>
        </w:rPr>
        <w:t>DC</w:t>
      </w:r>
      <w:r w:rsidR="00C64EDD">
        <w:t>’s</w:t>
      </w:r>
      <w:r w:rsidR="00887AAC">
        <w:t xml:space="preserve"> fluctuations may be explained by DCPIP oxidisation</w:t>
      </w:r>
      <w:r w:rsidR="00EA76FD">
        <w:t>,</w:t>
      </w:r>
      <w:r w:rsidR="00887AAC">
        <w:t xml:space="preserve"> but the </w:t>
      </w:r>
      <w:r w:rsidR="00684E7B">
        <w:t>absorbance gains</w:t>
      </w:r>
      <w:r w:rsidR="00887AAC">
        <w:t xml:space="preserve"> were far less drastic than </w:t>
      </w:r>
      <w:r w:rsidR="00887AAC">
        <w:rPr>
          <w:u w:val="single"/>
        </w:rPr>
        <w:t>E</w:t>
      </w:r>
      <w:r w:rsidR="00887AAC">
        <w:t>.</w:t>
      </w:r>
      <w:r w:rsidR="00EA76FD">
        <w:t xml:space="preserve"> </w:t>
      </w:r>
      <w:r w:rsidR="00E24545">
        <w:t xml:space="preserve">More refined setups with aerobic and anaerobic environments </w:t>
      </w:r>
      <w:r w:rsidR="00B2127B">
        <w:t xml:space="preserve">are </w:t>
      </w:r>
      <w:r w:rsidR="00E24545">
        <w:t>needed to determine if this could have occurred.</w:t>
      </w:r>
      <w:r w:rsidR="001230A0">
        <w:t xml:space="preserve"> </w:t>
      </w:r>
    </w:p>
    <w:p w14:paraId="55ECB80A" w14:textId="67077D29" w:rsidR="00E00D96" w:rsidRDefault="00E00D96" w:rsidP="00BC7C29">
      <w:pPr>
        <w:rPr>
          <w:lang w:val="en-GB"/>
        </w:rPr>
      </w:pPr>
    </w:p>
    <w:p w14:paraId="053309FB" w14:textId="4CE1CA04" w:rsidR="00B70866" w:rsidRDefault="009807B5" w:rsidP="00BC7C29">
      <w:pPr>
        <w:rPr>
          <w:lang w:val="en-GB"/>
        </w:rPr>
      </w:pPr>
      <w:r>
        <w:rPr>
          <w:lang w:val="en-GB"/>
        </w:rPr>
        <w:t>The primary factors in the rate of</w:t>
      </w:r>
      <w:r w:rsidR="009D1E9A">
        <w:rPr>
          <w:lang w:val="en-GB"/>
        </w:rPr>
        <w:t xml:space="preserve"> light reactions</w:t>
      </w:r>
      <w:r>
        <w:rPr>
          <w:lang w:val="en-GB"/>
        </w:rPr>
        <w:t xml:space="preserve"> </w:t>
      </w:r>
      <w:r w:rsidR="006B39D8">
        <w:rPr>
          <w:lang w:val="en-GB"/>
        </w:rPr>
        <w:t>are</w:t>
      </w:r>
      <w:r w:rsidR="009D1E9A">
        <w:rPr>
          <w:lang w:val="en-GB"/>
        </w:rPr>
        <w:t xml:space="preserve"> </w:t>
      </w:r>
      <w:r>
        <w:rPr>
          <w:lang w:val="en-GB"/>
        </w:rPr>
        <w:t>the intensity of light</w:t>
      </w:r>
      <w:r w:rsidR="0043468F">
        <w:rPr>
          <w:lang w:val="en-GB"/>
        </w:rPr>
        <w:t xml:space="preserve"> </w:t>
      </w:r>
      <w:r>
        <w:rPr>
          <w:lang w:val="en-GB"/>
        </w:rPr>
        <w:t xml:space="preserve">and CO2 concentration, </w:t>
      </w:r>
      <w:r w:rsidR="0043468F">
        <w:rPr>
          <w:lang w:val="en-GB"/>
        </w:rPr>
        <w:t xml:space="preserve">both </w:t>
      </w:r>
      <w:r>
        <w:rPr>
          <w:lang w:val="en-GB"/>
        </w:rPr>
        <w:t>being a potential limiting factor to the other</w:t>
      </w:r>
      <w:r w:rsidR="00D822A4">
        <w:rPr>
          <w:lang w:val="en-GB"/>
        </w:rPr>
        <w:t xml:space="preserve"> (Smith L E; 1938:</w:t>
      </w:r>
      <w:r w:rsidR="00A21658">
        <w:rPr>
          <w:lang w:val="en-GB"/>
        </w:rPr>
        <w:t>1</w:t>
      </w:r>
      <w:r w:rsidR="00D822A4">
        <w:rPr>
          <w:lang w:val="en-GB"/>
        </w:rPr>
        <w:t>)</w:t>
      </w:r>
      <w:r>
        <w:rPr>
          <w:lang w:val="en-GB"/>
        </w:rPr>
        <w:t>.</w:t>
      </w:r>
      <w:r w:rsidR="00D822A4">
        <w:rPr>
          <w:lang w:val="en-GB"/>
        </w:rPr>
        <w:t xml:space="preserve"> </w:t>
      </w:r>
      <w:r w:rsidR="000D4E91">
        <w:rPr>
          <w:lang w:val="en-GB"/>
        </w:rPr>
        <w:t xml:space="preserve">Light intensity proportionally affects photosynthesis rates until limited </w:t>
      </w:r>
      <w:r w:rsidR="003B0E4E">
        <w:rPr>
          <w:lang w:val="en-GB"/>
        </w:rPr>
        <w:t>by</w:t>
      </w:r>
      <w:r w:rsidR="00555FCC">
        <w:rPr>
          <w:lang w:val="en-GB"/>
        </w:rPr>
        <w:t xml:space="preserve"> CO2 concentration</w:t>
      </w:r>
      <w:r w:rsidR="00271410">
        <w:rPr>
          <w:lang w:val="en-GB"/>
        </w:rPr>
        <w:t xml:space="preserve">. The rates are affected due to more photons being absorbed by chlorophyll pigments </w:t>
      </w:r>
      <w:r w:rsidR="002F788B">
        <w:rPr>
          <w:lang w:val="en-GB"/>
        </w:rPr>
        <w:t xml:space="preserve">(RSC; n.d.:para.2) </w:t>
      </w:r>
      <w:r w:rsidR="00271410">
        <w:rPr>
          <w:lang w:val="en-GB"/>
        </w:rPr>
        <w:t xml:space="preserve">and therefore allowing a greater number of </w:t>
      </w:r>
      <w:r w:rsidR="00ED1632">
        <w:rPr>
          <w:lang w:val="en-GB"/>
        </w:rPr>
        <w:t xml:space="preserve">excited </w:t>
      </w:r>
      <w:r w:rsidR="00271410">
        <w:rPr>
          <w:lang w:val="en-GB"/>
        </w:rPr>
        <w:t>electrons to be transferred to the primary electron acceptor</w:t>
      </w:r>
      <w:r w:rsidR="002F788B">
        <w:rPr>
          <w:lang w:val="en-GB"/>
        </w:rPr>
        <w:t xml:space="preserve"> (Urry A L et. al; 2022:912) (Chapter 10:”Linear Electron Flow”). </w:t>
      </w:r>
      <w:r w:rsidR="00064434">
        <w:rPr>
          <w:lang w:val="en-GB"/>
        </w:rPr>
        <w:t xml:space="preserve"> </w:t>
      </w:r>
    </w:p>
    <w:p w14:paraId="45B88094" w14:textId="77777777" w:rsidR="00944F3C" w:rsidRDefault="00944F3C" w:rsidP="00BC7C29">
      <w:pPr>
        <w:rPr>
          <w:lang w:val="en-GB"/>
        </w:rPr>
      </w:pPr>
    </w:p>
    <w:p w14:paraId="185CBF4F" w14:textId="0A85461A" w:rsidR="00DD7C3F" w:rsidRPr="00B25032" w:rsidRDefault="00944F3C" w:rsidP="00BC7C29">
      <w:pPr>
        <w:rPr>
          <w:sz w:val="26"/>
          <w:szCs w:val="26"/>
          <w:lang w:val="en-GB"/>
        </w:rPr>
      </w:pPr>
      <w:r w:rsidRPr="00B25032">
        <w:rPr>
          <w:b/>
          <w:bCs/>
          <w:sz w:val="26"/>
          <w:szCs w:val="26"/>
          <w:lang w:val="en-GB"/>
        </w:rPr>
        <w:t>Extension question</w:t>
      </w:r>
    </w:p>
    <w:p w14:paraId="0A7644E6" w14:textId="1A2DFA78" w:rsidR="006E0829" w:rsidRDefault="00F12921" w:rsidP="00BC7C29">
      <w:pPr>
        <w:rPr>
          <w:lang w:val="en-GB"/>
        </w:rPr>
      </w:pPr>
      <w:r>
        <w:rPr>
          <w:lang w:val="en-GB"/>
        </w:rPr>
        <w:t>A cuvette with a water to oxygen blocking compound and DCPIP would</w:t>
      </w:r>
      <w:r w:rsidR="00D57431">
        <w:rPr>
          <w:lang w:val="en-GB"/>
        </w:rPr>
        <w:t xml:space="preserve"> likely</w:t>
      </w:r>
      <w:r>
        <w:rPr>
          <w:lang w:val="en-GB"/>
        </w:rPr>
        <w:t xml:space="preserve"> demonstrate a marginal negative change </w:t>
      </w:r>
      <w:r w:rsidR="008728EC">
        <w:rPr>
          <w:lang w:val="en-GB"/>
        </w:rPr>
        <w:t xml:space="preserve">of </w:t>
      </w:r>
      <w:r>
        <w:rPr>
          <w:lang w:val="en-GB"/>
        </w:rPr>
        <w:t xml:space="preserve">absorbance as </w:t>
      </w:r>
      <w:r w:rsidR="001E78D0">
        <w:rPr>
          <w:lang w:val="en-GB"/>
        </w:rPr>
        <w:t xml:space="preserve">electrons from chlorophyll pigments </w:t>
      </w:r>
      <w:r>
        <w:rPr>
          <w:lang w:val="en-GB"/>
        </w:rPr>
        <w:t>continue to PSI</w:t>
      </w:r>
      <w:r w:rsidR="000D6FEA">
        <w:rPr>
          <w:lang w:val="en-GB"/>
        </w:rPr>
        <w:t xml:space="preserve"> and then reduce DC</w:t>
      </w:r>
      <w:r w:rsidR="00201234">
        <w:rPr>
          <w:lang w:val="en-GB"/>
        </w:rPr>
        <w:t>P</w:t>
      </w:r>
      <w:r w:rsidR="000D6FEA">
        <w:rPr>
          <w:lang w:val="en-GB"/>
        </w:rPr>
        <w:t>IP</w:t>
      </w:r>
      <w:r>
        <w:rPr>
          <w:lang w:val="en-GB"/>
        </w:rPr>
        <w:t xml:space="preserve">. This would not last as the pigments would </w:t>
      </w:r>
      <w:r w:rsidR="001E78D0">
        <w:rPr>
          <w:lang w:val="en-GB"/>
        </w:rPr>
        <w:t xml:space="preserve">eventually </w:t>
      </w:r>
      <w:r>
        <w:rPr>
          <w:lang w:val="en-GB"/>
        </w:rPr>
        <w:t xml:space="preserve">exhaust </w:t>
      </w:r>
      <w:r w:rsidR="008728EC">
        <w:rPr>
          <w:lang w:val="en-GB"/>
        </w:rPr>
        <w:t xml:space="preserve">their </w:t>
      </w:r>
      <w:r>
        <w:rPr>
          <w:lang w:val="en-GB"/>
        </w:rPr>
        <w:t xml:space="preserve">electrons and </w:t>
      </w:r>
      <w:r w:rsidR="00733891">
        <w:rPr>
          <w:lang w:val="en-GB"/>
        </w:rPr>
        <w:t>as water is blocked from oxidisation, there would be no provisions of electrons</w:t>
      </w:r>
      <w:r>
        <w:rPr>
          <w:lang w:val="en-GB"/>
        </w:rPr>
        <w:t>.</w:t>
      </w:r>
      <w:r w:rsidR="00CB7113">
        <w:rPr>
          <w:lang w:val="en-GB"/>
        </w:rPr>
        <w:t xml:space="preserve"> </w:t>
      </w:r>
    </w:p>
    <w:p w14:paraId="06C33206" w14:textId="77777777" w:rsidR="005C1C83" w:rsidRDefault="005C1C83" w:rsidP="00BC7C29">
      <w:pPr>
        <w:rPr>
          <w:lang w:val="en-GB"/>
        </w:rPr>
      </w:pPr>
    </w:p>
    <w:p w14:paraId="2B9A257B" w14:textId="77777777" w:rsidR="005C1C83" w:rsidRDefault="005C1C83" w:rsidP="00BC7C29">
      <w:pPr>
        <w:rPr>
          <w:lang w:val="en-GB"/>
        </w:rPr>
      </w:pPr>
    </w:p>
    <w:p w14:paraId="535934C6" w14:textId="3DC019D4" w:rsidR="00086621" w:rsidRPr="009C652A" w:rsidRDefault="00086621" w:rsidP="00BC7C29">
      <w:pPr>
        <w:rPr>
          <w:b/>
          <w:bCs/>
          <w:sz w:val="32"/>
          <w:szCs w:val="32"/>
          <w:lang w:val="en-GB"/>
        </w:rPr>
      </w:pPr>
      <w:r w:rsidRPr="009C652A">
        <w:rPr>
          <w:b/>
          <w:bCs/>
          <w:sz w:val="32"/>
          <w:szCs w:val="32"/>
          <w:lang w:val="en-GB"/>
        </w:rPr>
        <w:t>Reference list</w:t>
      </w:r>
    </w:p>
    <w:p w14:paraId="367DB85B" w14:textId="2B040803" w:rsidR="0043557D" w:rsidRPr="0043557D" w:rsidRDefault="0043557D" w:rsidP="00BC7C29">
      <w:r>
        <w:rPr>
          <w:lang w:val="en-GB"/>
        </w:rPr>
        <w:t>Geiger D; (2020); ‘</w:t>
      </w:r>
      <w:r w:rsidRPr="004D0973">
        <w:rPr>
          <w:lang w:val="en-GB"/>
        </w:rPr>
        <w:t xml:space="preserve">Plant glucose transporter structure and </w:t>
      </w:r>
      <w:r>
        <w:rPr>
          <w:lang w:val="en-GB"/>
        </w:rPr>
        <w:t xml:space="preserve">function’; </w:t>
      </w:r>
      <w:r w:rsidRPr="004D0973">
        <w:rPr>
          <w:i/>
          <w:iCs/>
          <w:lang w:val="en-GB"/>
        </w:rPr>
        <w:t>Pflügers Archiv - European Journal of Physiology</w:t>
      </w:r>
      <w:r>
        <w:rPr>
          <w:lang w:val="en-GB"/>
        </w:rPr>
        <w:t xml:space="preserve">; 472(9):111-1128; </w:t>
      </w:r>
      <w:hyperlink r:id="rId6" w:tgtFrame="_blank" w:history="1">
        <w:r>
          <w:rPr>
            <w:rStyle w:val="Hyperlink"/>
          </w:rPr>
          <w:t xml:space="preserve">10.1007/s00424-020-02449-3 </w:t>
        </w:r>
      </w:hyperlink>
    </w:p>
    <w:p w14:paraId="6A1D965D" w14:textId="40C3E6E5" w:rsidR="00267D34" w:rsidRDefault="00267D34" w:rsidP="00BC7C29">
      <w:pPr>
        <w:rPr>
          <w:lang w:val="en-GB"/>
        </w:rPr>
      </w:pPr>
      <w:r>
        <w:rPr>
          <w:lang w:val="en-GB"/>
        </w:rPr>
        <w:t>Jahn B, Jonasson S W N, Hu H, Singer H, Pol A, Good M N, Op den Camp M J H, Martinez-Gomez C N, and Dauman J L; (2020); ‘</w:t>
      </w:r>
      <w:r w:rsidRPr="00267D34">
        <w:rPr>
          <w:lang w:val="en-GB"/>
        </w:rPr>
        <w:t>Understanding the chemistry of the artificial electron acceptors PES, PMS, DCPIP and Wurster’s Blue in methanol dehydrogenase assays</w:t>
      </w:r>
      <w:r>
        <w:rPr>
          <w:lang w:val="en-GB"/>
        </w:rPr>
        <w:t xml:space="preserve">’; </w:t>
      </w:r>
      <w:r w:rsidRPr="00267D34">
        <w:rPr>
          <w:i/>
          <w:iCs/>
          <w:lang w:val="en-GB"/>
        </w:rPr>
        <w:t>Journal of Biological Inorganic Chemistry</w:t>
      </w:r>
      <w:r>
        <w:rPr>
          <w:lang w:val="en-GB"/>
        </w:rPr>
        <w:t xml:space="preserve">; 25(2):199-212; </w:t>
      </w:r>
      <w:hyperlink r:id="rId7" w:tgtFrame="_blank" w:history="1">
        <w:r>
          <w:rPr>
            <w:rStyle w:val="Hyperlink"/>
          </w:rPr>
          <w:t>10.1007/s00775-020-01752-9</w:t>
        </w:r>
      </w:hyperlink>
    </w:p>
    <w:p w14:paraId="5EB09D0F" w14:textId="77777777" w:rsidR="0043557D" w:rsidRDefault="0043557D" w:rsidP="0043557D">
      <w:pPr>
        <w:rPr>
          <w:lang w:val="en-GB"/>
        </w:rPr>
      </w:pPr>
      <w:r>
        <w:rPr>
          <w:lang w:val="en-GB"/>
        </w:rPr>
        <w:t xml:space="preserve">Royal Society of Chemistry (RSC); (n.d.); ‘Rate of photosynthesis: limiting factors’; accessed 6 January 2024; </w:t>
      </w:r>
      <w:hyperlink r:id="rId8" w:history="1">
        <w:r w:rsidRPr="00452969">
          <w:rPr>
            <w:rStyle w:val="Hyperlink"/>
            <w:lang w:val="en-GB"/>
          </w:rPr>
          <w:t>https://edu.rsc.org/download?ac=12620</w:t>
        </w:r>
      </w:hyperlink>
      <w:r>
        <w:rPr>
          <w:lang w:val="en-GB"/>
        </w:rPr>
        <w:t xml:space="preserve"> </w:t>
      </w:r>
    </w:p>
    <w:p w14:paraId="7A7A844C" w14:textId="305EC943" w:rsidR="00310A9B" w:rsidRPr="00310A9B" w:rsidRDefault="00310A9B" w:rsidP="00BC7C29">
      <w:pPr>
        <w:rPr>
          <w:lang w:val="en-GB"/>
        </w:rPr>
      </w:pPr>
      <w:r>
        <w:rPr>
          <w:lang w:val="en-GB"/>
        </w:rPr>
        <w:t>SLE132 Unit Coordinators; (c.2023); Practical 4 manual, Form and Function SLE133, Deakin University</w:t>
      </w:r>
    </w:p>
    <w:p w14:paraId="1D9E585D" w14:textId="7A99D482" w:rsidR="0043557D" w:rsidRPr="0043557D" w:rsidRDefault="0043557D" w:rsidP="00BC7C29">
      <w:pPr>
        <w:rPr>
          <w:lang w:val="en-GB"/>
        </w:rPr>
      </w:pPr>
      <w:r>
        <w:t>Smith L E; (1938); ‘</w:t>
      </w:r>
      <w:r w:rsidRPr="00B754AF">
        <w:t>LIMITING FACTORS IN PHOTOSYNTHESIS: LIGHT AND CARBON DIOXIDE</w:t>
      </w:r>
      <w:r>
        <w:t xml:space="preserve">’; </w:t>
      </w:r>
      <w:r>
        <w:rPr>
          <w:i/>
          <w:iCs/>
        </w:rPr>
        <w:t>Journal of  General Physiology</w:t>
      </w:r>
      <w:r>
        <w:t xml:space="preserve">; 22(1):21-35; </w:t>
      </w:r>
      <w:hyperlink r:id="rId9" w:tgtFrame="_blank" w:history="1">
        <w:r>
          <w:rPr>
            <w:rStyle w:val="Hyperlink"/>
          </w:rPr>
          <w:t>10.1085/jgp.22.1.21</w:t>
        </w:r>
      </w:hyperlink>
    </w:p>
    <w:p w14:paraId="298D141B" w14:textId="0A6BF01C" w:rsidR="00C046F4" w:rsidRPr="00CA2121" w:rsidRDefault="00C046F4" w:rsidP="0033582A">
      <w:pPr>
        <w:rPr>
          <w:lang w:val="en-GB"/>
        </w:rPr>
      </w:pPr>
      <w:r>
        <w:rPr>
          <w:lang w:val="en-GB"/>
        </w:rPr>
        <w:t xml:space="preserve">Urry A L, Meyers N, Cain L M, Wasserman A S, Minorsky V P, Orr B R, Burke da Silva K, Parkinson A, Lluka L, Chunduri P; (2022); </w:t>
      </w:r>
      <w:r>
        <w:rPr>
          <w:i/>
          <w:iCs/>
          <w:lang w:val="en-GB"/>
        </w:rPr>
        <w:t>Campbell Biology: Australian and New Zealand Version</w:t>
      </w:r>
      <w:r>
        <w:rPr>
          <w:lang w:val="en-GB"/>
        </w:rPr>
        <w:t>,</w:t>
      </w:r>
      <w:r w:rsidR="00B754AF">
        <w:rPr>
          <w:lang w:val="en-GB"/>
        </w:rPr>
        <w:t xml:space="preserve"> 12</w:t>
      </w:r>
      <w:r w:rsidR="00B754AF" w:rsidRPr="00B754AF">
        <w:rPr>
          <w:vertAlign w:val="superscript"/>
          <w:lang w:val="en-GB"/>
        </w:rPr>
        <w:t>th</w:t>
      </w:r>
      <w:r w:rsidR="00B754AF">
        <w:rPr>
          <w:lang w:val="en-GB"/>
        </w:rPr>
        <w:t xml:space="preserve"> </w:t>
      </w:r>
      <w:r>
        <w:rPr>
          <w:lang w:val="en-GB"/>
        </w:rPr>
        <w:t>ed; Ganner J, Taylor M-L; Pearson Australia, Melbourne</w:t>
      </w:r>
    </w:p>
    <w:p w14:paraId="3970B115" w14:textId="77777777" w:rsidR="00466FA7" w:rsidRDefault="00466FA7" w:rsidP="00BC7C29"/>
    <w:sectPr w:rsidR="0046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AA3"/>
    <w:multiLevelType w:val="hybridMultilevel"/>
    <w:tmpl w:val="3B7EA518"/>
    <w:lvl w:ilvl="0" w:tplc="EF3463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E2152E1"/>
    <w:multiLevelType w:val="hybridMultilevel"/>
    <w:tmpl w:val="D6DAE106"/>
    <w:lvl w:ilvl="0" w:tplc="2EAE271C">
      <w:start w:val="1"/>
      <w:numFmt w:val="decimal"/>
      <w:lvlText w:val="%1."/>
      <w:lvlJc w:val="left"/>
      <w:pPr>
        <w:ind w:left="720" w:hanging="360"/>
      </w:pPr>
      <w:rPr>
        <w:rFonts w:asciiTheme="minorHAnsi" w:eastAsiaTheme="minorHAnsi" w:hAnsiTheme="minorHAnsi" w:cstheme="minorBid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3D7CE4"/>
    <w:multiLevelType w:val="hybridMultilevel"/>
    <w:tmpl w:val="FDB6C0D4"/>
    <w:lvl w:ilvl="0" w:tplc="02AE358E">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2194067">
    <w:abstractNumId w:val="1"/>
  </w:num>
  <w:num w:numId="2" w16cid:durableId="2138444737">
    <w:abstractNumId w:val="2"/>
  </w:num>
  <w:num w:numId="3" w16cid:durableId="206714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0" w:nlCheck="1" w:checkStyle="0"/>
  <w:activeWritingStyle w:appName="MSWord" w:lang="en-AU"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0C"/>
    <w:rsid w:val="00005D80"/>
    <w:rsid w:val="00007847"/>
    <w:rsid w:val="0001527D"/>
    <w:rsid w:val="000155AC"/>
    <w:rsid w:val="00016C29"/>
    <w:rsid w:val="00033434"/>
    <w:rsid w:val="00041D58"/>
    <w:rsid w:val="00042B3D"/>
    <w:rsid w:val="00051F06"/>
    <w:rsid w:val="00064434"/>
    <w:rsid w:val="00086621"/>
    <w:rsid w:val="000A0D7D"/>
    <w:rsid w:val="000A4CB8"/>
    <w:rsid w:val="000C3900"/>
    <w:rsid w:val="000D414A"/>
    <w:rsid w:val="000D4E91"/>
    <w:rsid w:val="000D6FEA"/>
    <w:rsid w:val="000E6D56"/>
    <w:rsid w:val="000F1A52"/>
    <w:rsid w:val="0010161F"/>
    <w:rsid w:val="00107AF1"/>
    <w:rsid w:val="001230A0"/>
    <w:rsid w:val="00123A0E"/>
    <w:rsid w:val="00130903"/>
    <w:rsid w:val="0013396D"/>
    <w:rsid w:val="00141652"/>
    <w:rsid w:val="00145367"/>
    <w:rsid w:val="001543FD"/>
    <w:rsid w:val="001642EE"/>
    <w:rsid w:val="00170DD0"/>
    <w:rsid w:val="0018179C"/>
    <w:rsid w:val="00182855"/>
    <w:rsid w:val="00190684"/>
    <w:rsid w:val="00195D1E"/>
    <w:rsid w:val="00195DF4"/>
    <w:rsid w:val="0019749C"/>
    <w:rsid w:val="001B729A"/>
    <w:rsid w:val="001C0F45"/>
    <w:rsid w:val="001C32B0"/>
    <w:rsid w:val="001C4831"/>
    <w:rsid w:val="001E6A29"/>
    <w:rsid w:val="001E78D0"/>
    <w:rsid w:val="001F2F10"/>
    <w:rsid w:val="001F3304"/>
    <w:rsid w:val="00201234"/>
    <w:rsid w:val="00220ECF"/>
    <w:rsid w:val="002235D1"/>
    <w:rsid w:val="00235E19"/>
    <w:rsid w:val="0024135C"/>
    <w:rsid w:val="002447DD"/>
    <w:rsid w:val="00247962"/>
    <w:rsid w:val="00251A59"/>
    <w:rsid w:val="0025380A"/>
    <w:rsid w:val="00254314"/>
    <w:rsid w:val="0025761E"/>
    <w:rsid w:val="00265C67"/>
    <w:rsid w:val="00267D34"/>
    <w:rsid w:val="00271410"/>
    <w:rsid w:val="0029593B"/>
    <w:rsid w:val="002A7870"/>
    <w:rsid w:val="002B52AB"/>
    <w:rsid w:val="002B629E"/>
    <w:rsid w:val="002C38D6"/>
    <w:rsid w:val="002E007D"/>
    <w:rsid w:val="002E1EDA"/>
    <w:rsid w:val="002E4A49"/>
    <w:rsid w:val="002E7249"/>
    <w:rsid w:val="002F2BBD"/>
    <w:rsid w:val="002F5FD6"/>
    <w:rsid w:val="002F788B"/>
    <w:rsid w:val="00310A9B"/>
    <w:rsid w:val="00312A3C"/>
    <w:rsid w:val="003223EE"/>
    <w:rsid w:val="00322B4B"/>
    <w:rsid w:val="0033582A"/>
    <w:rsid w:val="00336018"/>
    <w:rsid w:val="003409E6"/>
    <w:rsid w:val="00347F98"/>
    <w:rsid w:val="0035101F"/>
    <w:rsid w:val="003561EC"/>
    <w:rsid w:val="003562BD"/>
    <w:rsid w:val="003614D0"/>
    <w:rsid w:val="003621B1"/>
    <w:rsid w:val="00366940"/>
    <w:rsid w:val="00373D5E"/>
    <w:rsid w:val="003910B7"/>
    <w:rsid w:val="003A182F"/>
    <w:rsid w:val="003B0E4E"/>
    <w:rsid w:val="003B1A71"/>
    <w:rsid w:val="003B2F0E"/>
    <w:rsid w:val="003C1462"/>
    <w:rsid w:val="003D0F0B"/>
    <w:rsid w:val="003D73D0"/>
    <w:rsid w:val="003E5C8B"/>
    <w:rsid w:val="003E73F6"/>
    <w:rsid w:val="004149BA"/>
    <w:rsid w:val="004232E7"/>
    <w:rsid w:val="004308C8"/>
    <w:rsid w:val="0043139D"/>
    <w:rsid w:val="0043468F"/>
    <w:rsid w:val="0043557D"/>
    <w:rsid w:val="00446483"/>
    <w:rsid w:val="004540E4"/>
    <w:rsid w:val="004567B6"/>
    <w:rsid w:val="00456F75"/>
    <w:rsid w:val="00457E24"/>
    <w:rsid w:val="00466FA7"/>
    <w:rsid w:val="00472624"/>
    <w:rsid w:val="00476CCD"/>
    <w:rsid w:val="00483E69"/>
    <w:rsid w:val="0048661F"/>
    <w:rsid w:val="004A09BF"/>
    <w:rsid w:val="004A0C44"/>
    <w:rsid w:val="004B3BFC"/>
    <w:rsid w:val="004C24BB"/>
    <w:rsid w:val="004C3705"/>
    <w:rsid w:val="004D00BD"/>
    <w:rsid w:val="004D0973"/>
    <w:rsid w:val="004D2E0D"/>
    <w:rsid w:val="004E06C7"/>
    <w:rsid w:val="004E3836"/>
    <w:rsid w:val="004F5774"/>
    <w:rsid w:val="00503880"/>
    <w:rsid w:val="0050392F"/>
    <w:rsid w:val="005060B5"/>
    <w:rsid w:val="0052370B"/>
    <w:rsid w:val="00524CE1"/>
    <w:rsid w:val="00531255"/>
    <w:rsid w:val="00544764"/>
    <w:rsid w:val="0054610D"/>
    <w:rsid w:val="00547EA7"/>
    <w:rsid w:val="00555FCC"/>
    <w:rsid w:val="0057117E"/>
    <w:rsid w:val="00581CFE"/>
    <w:rsid w:val="00586A45"/>
    <w:rsid w:val="005901AA"/>
    <w:rsid w:val="005978AC"/>
    <w:rsid w:val="005A0EB0"/>
    <w:rsid w:val="005B7079"/>
    <w:rsid w:val="005C1C83"/>
    <w:rsid w:val="005C27FB"/>
    <w:rsid w:val="005C746C"/>
    <w:rsid w:val="005D22BD"/>
    <w:rsid w:val="005D36D7"/>
    <w:rsid w:val="005E41E2"/>
    <w:rsid w:val="005E6112"/>
    <w:rsid w:val="00607989"/>
    <w:rsid w:val="006132D1"/>
    <w:rsid w:val="00617AD3"/>
    <w:rsid w:val="006269D9"/>
    <w:rsid w:val="0063000C"/>
    <w:rsid w:val="00637F30"/>
    <w:rsid w:val="0064022D"/>
    <w:rsid w:val="00641D73"/>
    <w:rsid w:val="00644F9F"/>
    <w:rsid w:val="00650F56"/>
    <w:rsid w:val="00651751"/>
    <w:rsid w:val="00651926"/>
    <w:rsid w:val="006558CA"/>
    <w:rsid w:val="00665AC9"/>
    <w:rsid w:val="00665C42"/>
    <w:rsid w:val="00667B20"/>
    <w:rsid w:val="00670619"/>
    <w:rsid w:val="006809F4"/>
    <w:rsid w:val="006817A2"/>
    <w:rsid w:val="00684E7B"/>
    <w:rsid w:val="006873AD"/>
    <w:rsid w:val="00692EA6"/>
    <w:rsid w:val="00695D9B"/>
    <w:rsid w:val="00697B9D"/>
    <w:rsid w:val="006B2019"/>
    <w:rsid w:val="006B39D8"/>
    <w:rsid w:val="006B41BE"/>
    <w:rsid w:val="006B7015"/>
    <w:rsid w:val="006C0C1B"/>
    <w:rsid w:val="006C1CFF"/>
    <w:rsid w:val="006D7798"/>
    <w:rsid w:val="006E0829"/>
    <w:rsid w:val="006E6864"/>
    <w:rsid w:val="006F383F"/>
    <w:rsid w:val="00700D9A"/>
    <w:rsid w:val="007030BF"/>
    <w:rsid w:val="00705AD8"/>
    <w:rsid w:val="0071316E"/>
    <w:rsid w:val="00724B62"/>
    <w:rsid w:val="00733891"/>
    <w:rsid w:val="00734629"/>
    <w:rsid w:val="007356BD"/>
    <w:rsid w:val="007406B4"/>
    <w:rsid w:val="00740A1C"/>
    <w:rsid w:val="00751F3A"/>
    <w:rsid w:val="00774388"/>
    <w:rsid w:val="00783069"/>
    <w:rsid w:val="00784F1C"/>
    <w:rsid w:val="00785144"/>
    <w:rsid w:val="0079408B"/>
    <w:rsid w:val="00794DD4"/>
    <w:rsid w:val="007A5698"/>
    <w:rsid w:val="007B0E49"/>
    <w:rsid w:val="007C1ED8"/>
    <w:rsid w:val="007C4BD8"/>
    <w:rsid w:val="007D3F0C"/>
    <w:rsid w:val="007E2AD6"/>
    <w:rsid w:val="00802FEA"/>
    <w:rsid w:val="00814FB5"/>
    <w:rsid w:val="008203C5"/>
    <w:rsid w:val="0082213B"/>
    <w:rsid w:val="008235CE"/>
    <w:rsid w:val="00823D2A"/>
    <w:rsid w:val="0082456B"/>
    <w:rsid w:val="008457B7"/>
    <w:rsid w:val="0085227A"/>
    <w:rsid w:val="008632EA"/>
    <w:rsid w:val="008671A1"/>
    <w:rsid w:val="00870CBB"/>
    <w:rsid w:val="008728EC"/>
    <w:rsid w:val="00874123"/>
    <w:rsid w:val="00876B9A"/>
    <w:rsid w:val="00886032"/>
    <w:rsid w:val="00887AAC"/>
    <w:rsid w:val="008C0BBC"/>
    <w:rsid w:val="008C7066"/>
    <w:rsid w:val="008C7880"/>
    <w:rsid w:val="008D4F4D"/>
    <w:rsid w:val="009058B3"/>
    <w:rsid w:val="009234FA"/>
    <w:rsid w:val="00924DB9"/>
    <w:rsid w:val="00931A4F"/>
    <w:rsid w:val="00932BAB"/>
    <w:rsid w:val="00944373"/>
    <w:rsid w:val="00944F3C"/>
    <w:rsid w:val="0094784B"/>
    <w:rsid w:val="00977D0E"/>
    <w:rsid w:val="009807B5"/>
    <w:rsid w:val="009812C6"/>
    <w:rsid w:val="009A09E1"/>
    <w:rsid w:val="009A0CCA"/>
    <w:rsid w:val="009A1CEE"/>
    <w:rsid w:val="009A33AA"/>
    <w:rsid w:val="009A7264"/>
    <w:rsid w:val="009B21BB"/>
    <w:rsid w:val="009C530E"/>
    <w:rsid w:val="009C652A"/>
    <w:rsid w:val="009C7FCB"/>
    <w:rsid w:val="009D1E9A"/>
    <w:rsid w:val="009D28AD"/>
    <w:rsid w:val="009D450C"/>
    <w:rsid w:val="009D46EF"/>
    <w:rsid w:val="009D623E"/>
    <w:rsid w:val="009E13EF"/>
    <w:rsid w:val="009F074C"/>
    <w:rsid w:val="009F1C16"/>
    <w:rsid w:val="009F7B97"/>
    <w:rsid w:val="00A070EC"/>
    <w:rsid w:val="00A21658"/>
    <w:rsid w:val="00A2319C"/>
    <w:rsid w:val="00A24207"/>
    <w:rsid w:val="00A25D09"/>
    <w:rsid w:val="00A27ED0"/>
    <w:rsid w:val="00A5056F"/>
    <w:rsid w:val="00A548E3"/>
    <w:rsid w:val="00A574D8"/>
    <w:rsid w:val="00A61E9F"/>
    <w:rsid w:val="00A63B1D"/>
    <w:rsid w:val="00A67666"/>
    <w:rsid w:val="00A67E85"/>
    <w:rsid w:val="00A748D2"/>
    <w:rsid w:val="00A903F8"/>
    <w:rsid w:val="00A93633"/>
    <w:rsid w:val="00A94037"/>
    <w:rsid w:val="00A969B0"/>
    <w:rsid w:val="00AA01AD"/>
    <w:rsid w:val="00AB292F"/>
    <w:rsid w:val="00AC1C2F"/>
    <w:rsid w:val="00AC3F6D"/>
    <w:rsid w:val="00AD05FD"/>
    <w:rsid w:val="00AE08E4"/>
    <w:rsid w:val="00AF3124"/>
    <w:rsid w:val="00AF450A"/>
    <w:rsid w:val="00AF6BF6"/>
    <w:rsid w:val="00B01823"/>
    <w:rsid w:val="00B027E7"/>
    <w:rsid w:val="00B031C5"/>
    <w:rsid w:val="00B03F77"/>
    <w:rsid w:val="00B0538B"/>
    <w:rsid w:val="00B17DC9"/>
    <w:rsid w:val="00B2127B"/>
    <w:rsid w:val="00B25032"/>
    <w:rsid w:val="00B25525"/>
    <w:rsid w:val="00B263CE"/>
    <w:rsid w:val="00B30269"/>
    <w:rsid w:val="00B40A38"/>
    <w:rsid w:val="00B44974"/>
    <w:rsid w:val="00B4585B"/>
    <w:rsid w:val="00B4790D"/>
    <w:rsid w:val="00B516E8"/>
    <w:rsid w:val="00B54AF8"/>
    <w:rsid w:val="00B61EB9"/>
    <w:rsid w:val="00B70866"/>
    <w:rsid w:val="00B74713"/>
    <w:rsid w:val="00B754AF"/>
    <w:rsid w:val="00B76462"/>
    <w:rsid w:val="00B80430"/>
    <w:rsid w:val="00B80DBD"/>
    <w:rsid w:val="00B82A38"/>
    <w:rsid w:val="00B831ED"/>
    <w:rsid w:val="00B90360"/>
    <w:rsid w:val="00BA4C76"/>
    <w:rsid w:val="00BC24A0"/>
    <w:rsid w:val="00BC27FE"/>
    <w:rsid w:val="00BC4D33"/>
    <w:rsid w:val="00BC7C29"/>
    <w:rsid w:val="00BD3188"/>
    <w:rsid w:val="00BE568F"/>
    <w:rsid w:val="00BF216B"/>
    <w:rsid w:val="00BF42AB"/>
    <w:rsid w:val="00BF5C21"/>
    <w:rsid w:val="00BF6F91"/>
    <w:rsid w:val="00C039DC"/>
    <w:rsid w:val="00C046F4"/>
    <w:rsid w:val="00C32B38"/>
    <w:rsid w:val="00C40175"/>
    <w:rsid w:val="00C41BA8"/>
    <w:rsid w:val="00C41F5B"/>
    <w:rsid w:val="00C46924"/>
    <w:rsid w:val="00C51068"/>
    <w:rsid w:val="00C629FD"/>
    <w:rsid w:val="00C64EDD"/>
    <w:rsid w:val="00C70E07"/>
    <w:rsid w:val="00C77A58"/>
    <w:rsid w:val="00C81D51"/>
    <w:rsid w:val="00C84E1E"/>
    <w:rsid w:val="00C8516E"/>
    <w:rsid w:val="00C909A3"/>
    <w:rsid w:val="00CA2121"/>
    <w:rsid w:val="00CA4D35"/>
    <w:rsid w:val="00CA79C5"/>
    <w:rsid w:val="00CA7EFD"/>
    <w:rsid w:val="00CB1978"/>
    <w:rsid w:val="00CB2003"/>
    <w:rsid w:val="00CB43FA"/>
    <w:rsid w:val="00CB7113"/>
    <w:rsid w:val="00CB7376"/>
    <w:rsid w:val="00CD7C9B"/>
    <w:rsid w:val="00D57431"/>
    <w:rsid w:val="00D65530"/>
    <w:rsid w:val="00D822A4"/>
    <w:rsid w:val="00D91C50"/>
    <w:rsid w:val="00DA0BA7"/>
    <w:rsid w:val="00DA211C"/>
    <w:rsid w:val="00DB4A51"/>
    <w:rsid w:val="00DB5C20"/>
    <w:rsid w:val="00DB7E91"/>
    <w:rsid w:val="00DD2B09"/>
    <w:rsid w:val="00DD7C3F"/>
    <w:rsid w:val="00DD7CFC"/>
    <w:rsid w:val="00DE4681"/>
    <w:rsid w:val="00E00D96"/>
    <w:rsid w:val="00E06CEE"/>
    <w:rsid w:val="00E16716"/>
    <w:rsid w:val="00E2186D"/>
    <w:rsid w:val="00E21BD7"/>
    <w:rsid w:val="00E2393D"/>
    <w:rsid w:val="00E24545"/>
    <w:rsid w:val="00E27621"/>
    <w:rsid w:val="00E315BA"/>
    <w:rsid w:val="00E353FF"/>
    <w:rsid w:val="00E729F9"/>
    <w:rsid w:val="00E824CB"/>
    <w:rsid w:val="00E8448F"/>
    <w:rsid w:val="00E87D74"/>
    <w:rsid w:val="00E9223A"/>
    <w:rsid w:val="00E95719"/>
    <w:rsid w:val="00EA1CD2"/>
    <w:rsid w:val="00EA3C71"/>
    <w:rsid w:val="00EA76FD"/>
    <w:rsid w:val="00EB7C55"/>
    <w:rsid w:val="00EB7E3C"/>
    <w:rsid w:val="00EC4CF7"/>
    <w:rsid w:val="00EC648D"/>
    <w:rsid w:val="00EC7F0B"/>
    <w:rsid w:val="00ED12C0"/>
    <w:rsid w:val="00ED1632"/>
    <w:rsid w:val="00EE0070"/>
    <w:rsid w:val="00EE1C1A"/>
    <w:rsid w:val="00EE33D4"/>
    <w:rsid w:val="00EF4598"/>
    <w:rsid w:val="00F04161"/>
    <w:rsid w:val="00F0486B"/>
    <w:rsid w:val="00F12921"/>
    <w:rsid w:val="00F15F63"/>
    <w:rsid w:val="00F32427"/>
    <w:rsid w:val="00F51B1C"/>
    <w:rsid w:val="00F53268"/>
    <w:rsid w:val="00F540E8"/>
    <w:rsid w:val="00F56804"/>
    <w:rsid w:val="00F56EBC"/>
    <w:rsid w:val="00F64242"/>
    <w:rsid w:val="00F666D5"/>
    <w:rsid w:val="00F75038"/>
    <w:rsid w:val="00F76C3D"/>
    <w:rsid w:val="00F8350A"/>
    <w:rsid w:val="00F90485"/>
    <w:rsid w:val="00FA7BF4"/>
    <w:rsid w:val="00FB379E"/>
    <w:rsid w:val="00FB48F1"/>
    <w:rsid w:val="00FC030C"/>
    <w:rsid w:val="00FE4341"/>
    <w:rsid w:val="00FE45A4"/>
    <w:rsid w:val="00FF3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A266"/>
  <w15:chartTrackingRefBased/>
  <w15:docId w15:val="{E7A229FF-4767-4092-8346-A8AB208B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9E"/>
    <w:pPr>
      <w:ind w:left="720"/>
      <w:contextualSpacing/>
    </w:pPr>
  </w:style>
  <w:style w:type="character" w:styleId="CommentReference">
    <w:name w:val="annotation reference"/>
    <w:basedOn w:val="DefaultParagraphFont"/>
    <w:uiPriority w:val="99"/>
    <w:semiHidden/>
    <w:unhideWhenUsed/>
    <w:rsid w:val="00932BAB"/>
    <w:rPr>
      <w:sz w:val="16"/>
      <w:szCs w:val="16"/>
    </w:rPr>
  </w:style>
  <w:style w:type="paragraph" w:styleId="CommentText">
    <w:name w:val="annotation text"/>
    <w:basedOn w:val="Normal"/>
    <w:link w:val="CommentTextChar"/>
    <w:uiPriority w:val="99"/>
    <w:unhideWhenUsed/>
    <w:rsid w:val="00932BAB"/>
    <w:pPr>
      <w:spacing w:line="240" w:lineRule="auto"/>
    </w:pPr>
    <w:rPr>
      <w:sz w:val="20"/>
      <w:szCs w:val="20"/>
    </w:rPr>
  </w:style>
  <w:style w:type="character" w:customStyle="1" w:styleId="CommentTextChar">
    <w:name w:val="Comment Text Char"/>
    <w:basedOn w:val="DefaultParagraphFont"/>
    <w:link w:val="CommentText"/>
    <w:uiPriority w:val="99"/>
    <w:rsid w:val="00932BAB"/>
    <w:rPr>
      <w:sz w:val="20"/>
      <w:szCs w:val="20"/>
    </w:rPr>
  </w:style>
  <w:style w:type="paragraph" w:styleId="CommentSubject">
    <w:name w:val="annotation subject"/>
    <w:basedOn w:val="CommentText"/>
    <w:next w:val="CommentText"/>
    <w:link w:val="CommentSubjectChar"/>
    <w:uiPriority w:val="99"/>
    <w:semiHidden/>
    <w:unhideWhenUsed/>
    <w:rsid w:val="00932BAB"/>
    <w:rPr>
      <w:b/>
      <w:bCs/>
    </w:rPr>
  </w:style>
  <w:style w:type="character" w:customStyle="1" w:styleId="CommentSubjectChar">
    <w:name w:val="Comment Subject Char"/>
    <w:basedOn w:val="CommentTextChar"/>
    <w:link w:val="CommentSubject"/>
    <w:uiPriority w:val="99"/>
    <w:semiHidden/>
    <w:rsid w:val="00932BAB"/>
    <w:rPr>
      <w:b/>
      <w:bCs/>
      <w:sz w:val="20"/>
      <w:szCs w:val="20"/>
    </w:rPr>
  </w:style>
  <w:style w:type="character" w:styleId="Hyperlink">
    <w:name w:val="Hyperlink"/>
    <w:basedOn w:val="DefaultParagraphFont"/>
    <w:uiPriority w:val="99"/>
    <w:unhideWhenUsed/>
    <w:rsid w:val="004D0973"/>
    <w:rPr>
      <w:color w:val="0563C1" w:themeColor="hyperlink"/>
      <w:u w:val="single"/>
    </w:rPr>
  </w:style>
  <w:style w:type="character" w:styleId="UnresolvedMention">
    <w:name w:val="Unresolved Mention"/>
    <w:basedOn w:val="DefaultParagraphFont"/>
    <w:uiPriority w:val="99"/>
    <w:semiHidden/>
    <w:unhideWhenUsed/>
    <w:rsid w:val="004D0973"/>
    <w:rPr>
      <w:color w:val="605E5C"/>
      <w:shd w:val="clear" w:color="auto" w:fill="E1DFDD"/>
    </w:rPr>
  </w:style>
  <w:style w:type="character" w:customStyle="1" w:styleId="identifier">
    <w:name w:val="identifier"/>
    <w:basedOn w:val="DefaultParagraphFont"/>
    <w:rsid w:val="004D0973"/>
  </w:style>
  <w:style w:type="character" w:customStyle="1" w:styleId="doi">
    <w:name w:val="doi"/>
    <w:basedOn w:val="DefaultParagraphFont"/>
    <w:rsid w:val="00267D34"/>
  </w:style>
  <w:style w:type="character" w:styleId="FollowedHyperlink">
    <w:name w:val="FollowedHyperlink"/>
    <w:basedOn w:val="DefaultParagraphFont"/>
    <w:uiPriority w:val="99"/>
    <w:semiHidden/>
    <w:unhideWhenUsed/>
    <w:rsid w:val="00FE45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rsc.org/download?ac=12620" TargetMode="External"/><Relationship Id="rId3" Type="http://schemas.openxmlformats.org/officeDocument/2006/relationships/settings" Target="settings.xml"/><Relationship Id="rId7" Type="http://schemas.openxmlformats.org/officeDocument/2006/relationships/hyperlink" Target="https://doi.org/10.1007%2Fs00775-020-017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424-020-02449-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5%2Fjgp.2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4</Pages>
  <Words>1992</Words>
  <Characters>10401</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DEL COWLISHAW</dc:creator>
  <cp:keywords/>
  <dc:description/>
  <cp:lastModifiedBy>ETHAN DEL COWLISHAW</cp:lastModifiedBy>
  <cp:revision>401</cp:revision>
  <dcterms:created xsi:type="dcterms:W3CDTF">2024-01-04T00:47:00Z</dcterms:created>
  <dcterms:modified xsi:type="dcterms:W3CDTF">2024-01-08T01:03:00Z</dcterms:modified>
</cp:coreProperties>
</file>